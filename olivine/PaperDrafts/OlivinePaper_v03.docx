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3A3CB" w14:textId="77777777" w:rsidR="00BE0AB5" w:rsidRDefault="00B955F5" w:rsidP="00B05B84">
      <w:pPr>
        <w:pStyle w:val="Title"/>
      </w:pPr>
      <w:r>
        <w:t xml:space="preserve">Site-specific </w:t>
      </w:r>
      <w:r w:rsidR="00BE0AB5">
        <w:t>dehydration of olivine</w:t>
      </w:r>
      <w:r>
        <w:t>s</w:t>
      </w:r>
      <w:r w:rsidR="00BE0AB5">
        <w:t xml:space="preserve"> from San Carlos and Kilauea Iki</w:t>
      </w:r>
    </w:p>
    <w:p w14:paraId="789F5A7D" w14:textId="1E286A79" w:rsidR="00BE0AB5" w:rsidRDefault="00F13810" w:rsidP="00F13810">
      <w:pPr>
        <w:pStyle w:val="Heading1"/>
      </w:pPr>
      <w:r>
        <w:t>Introduction</w:t>
      </w:r>
    </w:p>
    <w:p w14:paraId="3CF856D8" w14:textId="575537AF" w:rsidR="00F13810" w:rsidRPr="00F13810" w:rsidRDefault="00BF0E62" w:rsidP="00F13810">
      <w:r>
        <w:t xml:space="preserve">The diffusivity of hydrogen in olivine is a fundamental physical quantity critical for understanding a wide range of earth and planetary processes, most notably for understanding the deep water cycle, which can affect global-scale phenomenon such as melting relations and strength, and so in turn may control mantle rheology and the occurrence of plate tectonics </w:t>
      </w:r>
      <w:r w:rsidR="002918DE">
        <w:fldChar w:fldCharType="begin"/>
      </w:r>
      <w:r w:rsidR="002918DE">
        <w:instrText xml:space="preserve"> 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 </w:instrText>
      </w:r>
      <w:r w:rsidR="002918DE">
        <w:fldChar w:fldCharType="separate"/>
      </w:r>
      <w:r w:rsidR="002918DE" w:rsidRPr="002918DE">
        <w:rPr>
          <w:rFonts w:ascii="Calibri" w:hAnsi="Calibri"/>
        </w:rPr>
        <w:t>(Keppler and Smyth 2006; Bell and Rossman 1992)</w:t>
      </w:r>
      <w:r w:rsidR="002918DE">
        <w:fldChar w:fldCharType="end"/>
      </w:r>
      <w:r>
        <w:t xml:space="preserve">. </w:t>
      </w:r>
      <w:r w:rsidR="001A1C2D">
        <w:t>Accurate knowledge of the diffusivities also has</w:t>
      </w:r>
      <w:r w:rsidR="001A1C2D">
        <w:t xml:space="preserve"> great potential </w:t>
      </w:r>
      <w:r w:rsidR="001A1C2D">
        <w:t>to serve as a chronometer to determine magma ascent times from hydrogen diffusion profiles in olivine phenocrysts.</w:t>
      </w:r>
    </w:p>
    <w:p w14:paraId="145F7303" w14:textId="77777777" w:rsidR="00892100" w:rsidRDefault="00180B3F" w:rsidP="00892100">
      <w:pPr>
        <w:pStyle w:val="Heading1"/>
      </w:pPr>
      <w:r>
        <w:t>Experimental methods</w:t>
      </w:r>
    </w:p>
    <w:p w14:paraId="2CCBE879" w14:textId="77777777" w:rsidR="00312F6E" w:rsidRDefault="00180B3F" w:rsidP="00312F6E">
      <w:pPr>
        <w:pStyle w:val="Heading2"/>
      </w:pPr>
      <w:r>
        <w:t>Sample selection and preparation</w:t>
      </w:r>
    </w:p>
    <w:p w14:paraId="25A22E25" w14:textId="57DD6A25" w:rsidR="00DE6A66" w:rsidRDefault="002F5551" w:rsidP="00DE6A66">
      <w:r>
        <w:t>Olivines from San Carlos, AZ and Kilauea Iki were chemically characterized and used for H diffusion experiments. The</w:t>
      </w:r>
      <w:r w:rsidR="001E47FD">
        <w:t xml:space="preserve"> San Carlos olivine</w:t>
      </w:r>
      <w:r>
        <w:t xml:space="preserve"> similar to that used in previous </w:t>
      </w:r>
      <w:r w:rsidR="00DE6A66">
        <w:t>hydration</w:t>
      </w:r>
      <w:r>
        <w:t xml:space="preserve"> experiments </w:t>
      </w:r>
      <w:r>
        <w:fldChar w:fldCharType="begin"/>
      </w:r>
      <w:r w:rsidR="002918DE">
        <w:instrText xml:space="preserve"> 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 </w:instrText>
      </w:r>
      <w:r>
        <w:fldChar w:fldCharType="separate"/>
      </w:r>
      <w:r w:rsidR="002918DE" w:rsidRPr="002918DE">
        <w:rPr>
          <w:rFonts w:ascii="Calibri" w:hAnsi="Calibri"/>
        </w:rPr>
        <w:t>(Mackwell and Kohlstedt 1990; Kohlstedt and Mackwell 1998)</w:t>
      </w:r>
      <w:r>
        <w:fldChar w:fldCharType="end"/>
      </w:r>
      <w:r>
        <w:t xml:space="preserve"> was</w:t>
      </w:r>
      <w:r w:rsidR="001E47FD">
        <w:t xml:space="preserve"> </w:t>
      </w:r>
      <w:r w:rsidR="00492E98">
        <w:t xml:space="preserve">provided by </w:t>
      </w:r>
      <w:r w:rsidR="001E47FD">
        <w:t>David Kohlstedt</w:t>
      </w:r>
      <w:r>
        <w:t xml:space="preserve">. </w:t>
      </w:r>
      <w:r w:rsidR="00DE6A66">
        <w:t xml:space="preserve">Here we extend that work by examining site-specific dehydration behavior. The Kilauea Iki olivines were collected from scoria from the 1959 Episode 1 eruption of </w:t>
      </w:r>
      <w:r w:rsidR="00835DAA">
        <w:t>K</w:t>
      </w:r>
      <w:r w:rsidR="00835DAA">
        <w:rPr>
          <w:rFonts w:cstheme="minorHAnsi"/>
        </w:rPr>
        <w:t>i</w:t>
      </w:r>
      <w:r w:rsidR="00835DAA">
        <w:t>lauea</w:t>
      </w:r>
      <w:r w:rsidR="00DE6A66">
        <w:t xml:space="preserve"> Ik</w:t>
      </w:r>
      <w:r w:rsidR="00DE6A66">
        <w:rPr>
          <w:rFonts w:cstheme="minorHAnsi"/>
        </w:rPr>
        <w:t>i</w:t>
      </w:r>
      <w:r w:rsidR="00DE6A66">
        <w:t xml:space="preserve"> and have been described</w:t>
      </w:r>
      <w:r w:rsidR="00E569E0">
        <w:t xml:space="preserve"> in detail </w:t>
      </w:r>
      <w:r w:rsidR="00DE6A66">
        <w:t>by David Ferguson</w:t>
      </w:r>
      <w:r w:rsidR="00E569E0">
        <w:t xml:space="preserve"> </w:t>
      </w:r>
      <w:r w:rsidR="006A502E">
        <w:fldChar w:fldCharType="begin"/>
      </w:r>
      <w:r w:rsidR="006A502E">
        <w:instrText xml:space="preserve"> ADDIN ZOTERO_TEMP </w:instrText>
      </w:r>
      <w:r w:rsidR="006A502E">
        <w:fldChar w:fldCharType="separate"/>
      </w:r>
      <w:r w:rsidR="00E569E0" w:rsidRPr="00E569E0">
        <w:rPr>
          <w:rFonts w:ascii="Calibri" w:hAnsi="Calibri" w:cs="Calibri"/>
        </w:rPr>
        <w:t>(Ferguson et al. 2016)</w:t>
      </w:r>
      <w:r w:rsidR="006A502E">
        <w:rPr>
          <w:rFonts w:ascii="Calibri" w:hAnsi="Calibri" w:cs="Calibri"/>
        </w:rPr>
        <w:fldChar w:fldCharType="end"/>
      </w:r>
      <w:r w:rsidR="00DE6A66">
        <w:t>, who provided the samples.</w:t>
      </w:r>
      <w:r w:rsidR="00595597">
        <w:t xml:space="preserve"> The Kilauea Iki samples are of great interest because </w:t>
      </w:r>
      <w:r w:rsidR="00F125DC">
        <w:t>they provide the first</w:t>
      </w:r>
      <w:r w:rsidR="00595597">
        <w:t xml:space="preserve"> direct experimental measurements of H diffusion in</w:t>
      </w:r>
      <w:r w:rsidR="00F27640">
        <w:t xml:space="preserve"> all 3 crystallographic directions of</w:t>
      </w:r>
      <w:r w:rsidR="00595597">
        <w:t xml:space="preserve"> inclusion-fr</w:t>
      </w:r>
      <w:r w:rsidR="00F125DC">
        <w:t>ee olivine phenocrysts.</w:t>
      </w:r>
    </w:p>
    <w:p w14:paraId="59D10028" w14:textId="74ED2849" w:rsidR="00DA0B0E" w:rsidRDefault="005F147E" w:rsidP="0086637B">
      <w:r>
        <w:t xml:space="preserve">A large crack and inclusion-free piece of San Carlos olivine, SC1 (IGSN: IEFERSCO1), </w:t>
      </w:r>
      <w:r w:rsidR="005215D7">
        <w:t xml:space="preserve">was </w:t>
      </w:r>
      <w:r w:rsidR="001E47FD">
        <w:t>oriented by La</w:t>
      </w:r>
      <w:r>
        <w:t xml:space="preserve">ue camera at Cornell University and </w:t>
      </w:r>
      <w:r w:rsidR="001C1C53">
        <w:t>then cut into a series of smaller pieces</w:t>
      </w:r>
      <w:r w:rsidR="00265166">
        <w:t xml:space="preserve"> approximately 2-3 mm long on each side</w:t>
      </w:r>
      <w:r w:rsidR="001C1C53">
        <w:t xml:space="preserve"> using a diamond saw. </w:t>
      </w:r>
      <w:r>
        <w:t>One of the resulting</w:t>
      </w:r>
      <w:r w:rsidR="001C1C53">
        <w:t xml:space="preserve"> </w:t>
      </w:r>
      <w:r>
        <w:t>sub-</w:t>
      </w:r>
      <w:r w:rsidR="001C1C53">
        <w:t xml:space="preserve">pieces, SC1-1 (IGSN: IEFERJAI3), was </w:t>
      </w:r>
      <w:r w:rsidR="00721801">
        <w:t xml:space="preserve">polished </w:t>
      </w:r>
      <w:r w:rsidR="005215D7">
        <w:t xml:space="preserve">with </w:t>
      </w:r>
      <w:r w:rsidR="008A7701">
        <w:t>0.25</w:t>
      </w:r>
      <w:r w:rsidR="00721801">
        <w:t> </w:t>
      </w:r>
      <w:r w:rsidR="00721801">
        <w:rPr>
          <w:rFonts w:cstheme="minorHAnsi"/>
        </w:rPr>
        <w:t>μ</w:t>
      </w:r>
      <w:r w:rsidR="00721801">
        <w:t xml:space="preserve">m </w:t>
      </w:r>
      <w:r w:rsidR="005215D7">
        <w:t xml:space="preserve">diamond paste </w:t>
      </w:r>
      <w:r w:rsidR="00721801">
        <w:t xml:space="preserve">and </w:t>
      </w:r>
      <w:r w:rsidR="009E42DE">
        <w:t xml:space="preserve">used to estimate the initial water concentration by FTIR. </w:t>
      </w:r>
      <w:r w:rsidR="00AE51AD">
        <w:t>Additional pieces of SC1 were used to te</w:t>
      </w:r>
      <w:r w:rsidR="008A7701">
        <w:t>st the hydration procedure</w:t>
      </w:r>
      <w:r>
        <w:t>, and p</w:t>
      </w:r>
      <w:r w:rsidR="00AE51AD">
        <w:t>iece</w:t>
      </w:r>
      <w:r w:rsidR="008A7701">
        <w:t>s</w:t>
      </w:r>
      <w:r w:rsidR="00AE51AD">
        <w:t xml:space="preserve"> SC1-7 (IGSN: IEFERJAI9) and SC1-2 (IGSN: IEFERJAI4) </w:t>
      </w:r>
      <w:r w:rsidR="008A7701">
        <w:t xml:space="preserve">were partially hydrated and then polished </w:t>
      </w:r>
      <w:r w:rsidR="005215D7">
        <w:t xml:space="preserve">with </w:t>
      </w:r>
      <w:r w:rsidR="008A7701">
        <w:t>0.25 </w:t>
      </w:r>
      <w:r w:rsidR="008A7701">
        <w:rPr>
          <w:rFonts w:cstheme="minorHAnsi"/>
        </w:rPr>
        <w:t>μ</w:t>
      </w:r>
      <w:r w:rsidR="008A7701">
        <w:t xml:space="preserve">m </w:t>
      </w:r>
      <w:r w:rsidR="005215D7">
        <w:t xml:space="preserve">diamond paste </w:t>
      </w:r>
      <w:r w:rsidR="008A7701">
        <w:t>for FTIR</w:t>
      </w:r>
      <w:r w:rsidR="00AE51AD">
        <w:t>.</w:t>
      </w:r>
      <w:r w:rsidR="008A7701">
        <w:t xml:space="preserve"> </w:t>
      </w:r>
      <w:r w:rsidR="003D48FF">
        <w:t>SC1-2 was then sequentially dehydrated</w:t>
      </w:r>
      <w:r w:rsidR="002075E8">
        <w:t xml:space="preserve"> </w:t>
      </w:r>
      <w:r w:rsidR="003D48FF">
        <w:t xml:space="preserve">with FTIR profiles measured after each dehydration step and afterwards </w:t>
      </w:r>
      <w:r w:rsidR="009E42DE">
        <w:t>analyzed by EMPA and SIMS.</w:t>
      </w:r>
      <w:r w:rsidR="000C4572">
        <w:t xml:space="preserve"> </w:t>
      </w:r>
      <w:r w:rsidR="00AE51AD">
        <w:t xml:space="preserve"> </w:t>
      </w:r>
    </w:p>
    <w:p w14:paraId="41FFD9A5" w14:textId="77777777" w:rsidR="00693BA1" w:rsidRDefault="00AE51AD" w:rsidP="0086637B">
      <w:r>
        <w:t>A large, relatively clear piece</w:t>
      </w:r>
      <w:r w:rsidR="0019683C">
        <w:t xml:space="preserve"> of the </w:t>
      </w:r>
      <w:r w:rsidR="00835DAA">
        <w:t>K</w:t>
      </w:r>
      <w:r w:rsidR="00835DAA">
        <w:rPr>
          <w:rFonts w:cstheme="minorHAnsi"/>
        </w:rPr>
        <w:t>i</w:t>
      </w:r>
      <w:r w:rsidR="00835DAA">
        <w:t>lauea</w:t>
      </w:r>
      <w:r w:rsidR="0019683C">
        <w:t xml:space="preserve"> Iki olivine</w:t>
      </w:r>
      <w:r>
        <w:t>, Kiki (IGSN: IEFERJAIC), was oriented based on morphology and polished into a block shape</w:t>
      </w:r>
      <w:r w:rsidR="003D6E42">
        <w:t xml:space="preserve"> of dimensions 2 </w:t>
      </w:r>
      <w:r w:rsidR="003D6E42">
        <w:rPr>
          <w:rFonts w:cstheme="minorHAnsi"/>
        </w:rPr>
        <w:t>×</w:t>
      </w:r>
      <w:r w:rsidR="003D6E42">
        <w:t xml:space="preserve"> 1 </w:t>
      </w:r>
      <w:r w:rsidR="003D6E42">
        <w:rPr>
          <w:rFonts w:cstheme="minorHAnsi"/>
        </w:rPr>
        <w:t>×</w:t>
      </w:r>
      <w:r w:rsidR="003D6E42">
        <w:t xml:space="preserve"> 1.3 mm</w:t>
      </w:r>
      <w:r>
        <w:t xml:space="preserve">. </w:t>
      </w:r>
      <w:r w:rsidR="00B07C88">
        <w:t>The orientation</w:t>
      </w:r>
      <w:r w:rsidR="008B1E98">
        <w:t xml:space="preserve">s were </w:t>
      </w:r>
      <w:r w:rsidR="002B6894">
        <w:t xml:space="preserve">then </w:t>
      </w:r>
      <w:r w:rsidR="00B07C88">
        <w:t>confi</w:t>
      </w:r>
      <w:r w:rsidR="00382E8B">
        <w:t>rmed by electron backscatter diffraction</w:t>
      </w:r>
      <w:r w:rsidR="00B07C88">
        <w:t xml:space="preserve"> (EBSD)</w:t>
      </w:r>
      <w:r w:rsidR="00382E8B">
        <w:t xml:space="preserve"> at the American Museum on Natural History (AMNH)</w:t>
      </w:r>
      <w:r w:rsidR="00E35667">
        <w:t>.</w:t>
      </w:r>
      <w:r w:rsidR="004B77CB">
        <w:t xml:space="preserve"> </w:t>
      </w:r>
      <w:r w:rsidR="00E35667">
        <w:t>The</w:t>
      </w:r>
      <w:r w:rsidR="004B77CB">
        <w:t xml:space="preserve"> untreated Kiki sample was characterized by</w:t>
      </w:r>
      <w:r w:rsidR="00DD171E">
        <w:t xml:space="preserve"> EMPA,</w:t>
      </w:r>
      <w:r w:rsidR="004B77CB">
        <w:t xml:space="preserve"> SIMS</w:t>
      </w:r>
      <w:r w:rsidR="00DD171E">
        <w:t>,</w:t>
      </w:r>
      <w:r w:rsidR="004B77CB">
        <w:t xml:space="preserve"> and polarized FTIR prior to dehydration.</w:t>
      </w:r>
    </w:p>
    <w:p w14:paraId="0F4D63FD" w14:textId="77777777" w:rsidR="001E47FD" w:rsidRPr="001E47FD" w:rsidRDefault="00E35667" w:rsidP="00E35667">
      <w:r>
        <w:t xml:space="preserve">Sample thicknesses in all three directions were measured with a digital micrometer accurate to within </w:t>
      </w:r>
      <w:r>
        <w:rPr>
          <w:rFonts w:cstheme="minorHAnsi"/>
        </w:rPr>
        <w:t>±</w:t>
      </w:r>
      <w:r>
        <w:t xml:space="preserve"> 5 </w:t>
      </w:r>
      <w:r>
        <w:rPr>
          <w:rFonts w:cstheme="minorHAnsi"/>
        </w:rPr>
        <w:t>μ</w:t>
      </w:r>
      <w:r>
        <w:t xml:space="preserve">m. </w:t>
      </w:r>
      <w:r w:rsidR="00EE5665">
        <w:t>A</w:t>
      </w:r>
      <w:r w:rsidR="000C4572">
        <w:t xml:space="preserve">dditional details </w:t>
      </w:r>
      <w:r w:rsidR="00EE2D04">
        <w:t>for all samples, including</w:t>
      </w:r>
      <w:r w:rsidR="00EE5665">
        <w:t xml:space="preserve"> images and sample dimensions</w:t>
      </w:r>
      <w:r w:rsidR="00EE2D04">
        <w:t>,</w:t>
      </w:r>
      <w:r w:rsidR="00EE5665">
        <w:t xml:space="preserve"> </w:t>
      </w:r>
      <w:r w:rsidR="000C4572">
        <w:t>are available online at geosamples.org.</w:t>
      </w:r>
    </w:p>
    <w:p w14:paraId="27019A9B" w14:textId="77777777" w:rsidR="00312F6E" w:rsidRDefault="003B32EE" w:rsidP="005270EB">
      <w:pPr>
        <w:pStyle w:val="Heading2"/>
      </w:pPr>
      <w:r>
        <w:t>Electron microprobe analysis</w:t>
      </w:r>
    </w:p>
    <w:p w14:paraId="039500E8" w14:textId="77777777" w:rsidR="003B32EE" w:rsidRPr="003B32EE" w:rsidRDefault="00780776" w:rsidP="003B32EE">
      <w:r>
        <w:t>Major elements of SC1-2 and Kiki were analyzed</w:t>
      </w:r>
      <w:r w:rsidR="00AF5DCF">
        <w:t xml:space="preserve"> by electron microprobe at AMNH along t</w:t>
      </w:r>
      <w:r w:rsidR="00BC6A5E">
        <w:t xml:space="preserve">raverses </w:t>
      </w:r>
      <w:r w:rsidR="00AF5DCF">
        <w:t>parallel to those on which water measurements were made</w:t>
      </w:r>
      <w:r w:rsidR="00ED47FC">
        <w:t xml:space="preserve"> to confirm homogeneity of the samples</w:t>
      </w:r>
      <w:r w:rsidR="00BC6A5E">
        <w:t xml:space="preserve">. </w:t>
      </w:r>
      <w:r w:rsidR="00AF0F3A">
        <w:t>The beam current was 20 nA, and the accelerating voltage was 15 kV.</w:t>
      </w:r>
      <w:r w:rsidR="00D23E87">
        <w:t xml:space="preserve"> </w:t>
      </w:r>
    </w:p>
    <w:p w14:paraId="06507A88" w14:textId="77777777" w:rsidR="00312F6E" w:rsidRDefault="00CB6762" w:rsidP="005270EB">
      <w:pPr>
        <w:pStyle w:val="Heading2"/>
      </w:pPr>
      <w:r>
        <w:t>Initial water concentrations</w:t>
      </w:r>
    </w:p>
    <w:p w14:paraId="58797A5D" w14:textId="5638FFE4" w:rsidR="0013726D" w:rsidRDefault="00CB6762" w:rsidP="00CB6762">
      <w:r>
        <w:t xml:space="preserve">The initial water concentration in each olivine was estimated using both polarized FTIR and SIMS. </w:t>
      </w:r>
      <w:r w:rsidR="00931BD3">
        <w:t xml:space="preserve">Polarized </w:t>
      </w:r>
      <w:r w:rsidR="0013726D">
        <w:t xml:space="preserve">FTIR measurements were performed at AMNH using the Thermo Nicolet Nexus 670 infrared </w:t>
      </w:r>
      <w:r w:rsidR="0013726D">
        <w:lastRenderedPageBreak/>
        <w:t>spectrometer and Thermo Nicolet Continuum 15</w:t>
      </w:r>
      <w:r w:rsidR="0013726D">
        <w:rPr>
          <w:rFonts w:cstheme="minorHAnsi"/>
        </w:rPr>
        <w:t>×</w:t>
      </w:r>
      <w:r w:rsidR="0013726D">
        <w:t xml:space="preserve"> infrared microscope with a resolution of 4 cm</w:t>
      </w:r>
      <w:r w:rsidR="0013726D" w:rsidRPr="00C67EF4">
        <w:rPr>
          <w:vertAlign w:val="superscript"/>
        </w:rPr>
        <w:t>-1</w:t>
      </w:r>
      <w:r w:rsidR="0013726D">
        <w:t xml:space="preserve">, spot sizes of 100 </w:t>
      </w:r>
      <w:r w:rsidR="0013726D">
        <w:rPr>
          <w:rFonts w:cstheme="minorHAnsi"/>
        </w:rPr>
        <w:t>×</w:t>
      </w:r>
      <w:r w:rsidR="0013726D">
        <w:t xml:space="preserve"> 100 </w:t>
      </w:r>
      <w:r w:rsidR="0013726D">
        <w:rPr>
          <w:rFonts w:cstheme="minorHAnsi"/>
        </w:rPr>
        <w:t>μ</w:t>
      </w:r>
      <w:r w:rsidR="0013726D">
        <w:t>m</w:t>
      </w:r>
      <w:r w:rsidR="00F32A7F">
        <w:t>,</w:t>
      </w:r>
      <w:r w:rsidR="0013726D">
        <w:t xml:space="preserve"> an average of 200 scans</w:t>
      </w:r>
      <w:r w:rsidR="00F32A7F">
        <w:t>, and a ZnSe polarizer</w:t>
      </w:r>
      <w:r w:rsidR="0013726D">
        <w:t>.</w:t>
      </w:r>
      <w:r>
        <w:t xml:space="preserve"> </w:t>
      </w:r>
      <w:r w:rsidR="0013726D">
        <w:t xml:space="preserve">Initial water concentrations were estimated </w:t>
      </w:r>
      <w:r w:rsidR="009A4D05">
        <w:t>from</w:t>
      </w:r>
      <w:r w:rsidR="0013726D">
        <w:t xml:space="preserve"> 3 orthogonal polarized measurements </w:t>
      </w:r>
      <w:r w:rsidR="0013726D">
        <w:fldChar w:fldCharType="begin"/>
      </w:r>
      <w:r w:rsidR="002918DE">
        <w:instrText xml:space="preserve"> 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 </w:instrText>
      </w:r>
      <w:r w:rsidR="0013726D">
        <w:fldChar w:fldCharType="separate"/>
      </w:r>
      <w:r w:rsidR="002918DE" w:rsidRPr="002918DE">
        <w:rPr>
          <w:rFonts w:ascii="Calibri" w:hAnsi="Calibri"/>
        </w:rPr>
        <w:t>(Libowitzky and Rossman 1996; Shuai and Yang 2017)</w:t>
      </w:r>
      <w:r w:rsidR="0013726D">
        <w:fldChar w:fldCharType="end"/>
      </w:r>
      <w:r w:rsidR="009A4D05">
        <w:t xml:space="preserve"> by</w:t>
      </w:r>
      <w:r w:rsidR="0013726D">
        <w:t xml:space="preserve"> applying the Bell and Withers calibrations </w:t>
      </w:r>
      <w:r w:rsidR="0013726D">
        <w:fldChar w:fldCharType="begin"/>
      </w:r>
      <w:r w:rsidR="002918DE">
        <w:instrText xml:space="preserve"> 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 </w:instrText>
      </w:r>
      <w:r w:rsidR="0013726D">
        <w:fldChar w:fldCharType="separate"/>
      </w:r>
      <w:r w:rsidR="002918DE" w:rsidRPr="002918DE">
        <w:rPr>
          <w:rFonts w:ascii="Calibri" w:hAnsi="Calibri"/>
        </w:rPr>
        <w:t>(Bell et al. 2003; Withers et al. 2012)</w:t>
      </w:r>
      <w:r w:rsidR="0013726D">
        <w:fldChar w:fldCharType="end"/>
      </w:r>
      <w:r w:rsidR="0013726D">
        <w:t xml:space="preserve">. To account for the large error </w:t>
      </w:r>
      <w:r w:rsidR="00DC055B">
        <w:t>associated with baseline choice, 3 different baselines were drawn, and the resulting areas were averaged.</w:t>
      </w:r>
      <w:r>
        <w:t xml:space="preserve"> Traverses along all three directions did not show significant zonation in bulk or peak-specific water in the untreated samples. </w:t>
      </w:r>
    </w:p>
    <w:p w14:paraId="47581C26" w14:textId="746D6360" w:rsidR="006B5E83" w:rsidRDefault="0013726D" w:rsidP="006B5E83">
      <w:r>
        <w:t xml:space="preserve">Erik Hauri measured the C, H, F, P, and Cl concentrations by nanoSIMS along traverses parallel to [001] in SC1-2 and parallel to [010] in Kiki as part of the </w:t>
      </w:r>
      <w:r w:rsidRPr="00FE78B8">
        <w:t>CIDER workshop</w:t>
      </w:r>
      <w:r>
        <w:t xml:space="preserve"> on electrical conductivity in hydrous olivine. SIMS measurements were made before Kiki was dehydrated but after the final dehydration heating step for SC1-2.</w:t>
      </w:r>
      <w:r w:rsidR="0052387D">
        <w:t xml:space="preserve"> </w:t>
      </w:r>
      <w:r w:rsidR="00CB6762">
        <w:t>Because t</w:t>
      </w:r>
      <w:r w:rsidR="005A374F">
        <w:t xml:space="preserve">he area under the O-H stretching peaks with the electric vector E || [100] is equal </w:t>
      </w:r>
      <w:r w:rsidR="0044090F">
        <w:t xml:space="preserve">to </w:t>
      </w:r>
      <w:r w:rsidR="00F52455">
        <w:t xml:space="preserve">for </w:t>
      </w:r>
      <w:r w:rsidR="005A374F">
        <w:t>the untreated SC1-</w:t>
      </w:r>
      <w:r w:rsidR="00F52455">
        <w:t>1</w:t>
      </w:r>
      <w:r w:rsidR="005A374F">
        <w:t xml:space="preserve"> (7</w:t>
      </w:r>
      <w:r w:rsidR="005A374F">
        <w:rPr>
          <w:rFonts w:cstheme="minorHAnsi"/>
        </w:rPr>
        <w:t>±</w:t>
      </w:r>
      <w:r w:rsidR="00CB6762">
        <w:t>5 cm</w:t>
      </w:r>
      <w:r w:rsidR="00CB6762" w:rsidRPr="0066027D">
        <w:rPr>
          <w:vertAlign w:val="superscript"/>
        </w:rPr>
        <w:t>-2</w:t>
      </w:r>
      <w:r w:rsidR="00CB6762">
        <w:t xml:space="preserve">) and </w:t>
      </w:r>
      <w:r w:rsidR="00F52455">
        <w:t xml:space="preserve">partially hydrated and then </w:t>
      </w:r>
      <w:r w:rsidR="00CB6762">
        <w:t>dehydrated SC1-2 (7</w:t>
      </w:r>
      <w:r w:rsidR="00CB6762">
        <w:rPr>
          <w:rFonts w:cstheme="minorHAnsi"/>
        </w:rPr>
        <w:t>±</w:t>
      </w:r>
      <w:r w:rsidR="00CB6762">
        <w:t>6 cm</w:t>
      </w:r>
      <w:r w:rsidR="00CB6762" w:rsidRPr="0066027D">
        <w:rPr>
          <w:vertAlign w:val="superscript"/>
        </w:rPr>
        <w:t>-2</w:t>
      </w:r>
      <w:r w:rsidR="00CB6762">
        <w:t>), the SIMS measurements</w:t>
      </w:r>
      <w:r w:rsidR="00F52455">
        <w:t xml:space="preserve"> of the hydrated and then dehydrated SC1-2</w:t>
      </w:r>
      <w:r w:rsidR="00CB6762">
        <w:t xml:space="preserve"> were taken as a reasonable estimate of the initial water concentration in SC1.</w:t>
      </w:r>
    </w:p>
    <w:p w14:paraId="1A3CB9E5" w14:textId="77777777" w:rsidR="000326FE" w:rsidRDefault="000326FE" w:rsidP="000326FE">
      <w:pPr>
        <w:pStyle w:val="Heading2"/>
      </w:pPr>
      <w:r>
        <w:t>Hydration of San Carlos olivine</w:t>
      </w:r>
    </w:p>
    <w:p w14:paraId="26B442BC" w14:textId="7CC50913" w:rsidR="000E6BE1" w:rsidRDefault="000326FE" w:rsidP="004B03B7">
      <w:r>
        <w:t>Two pieces of</w:t>
      </w:r>
      <w:r w:rsidR="00B52006">
        <w:t xml:space="preserve"> previously oriented San Carlos olivine </w:t>
      </w:r>
      <w:r>
        <w:t>SC1</w:t>
      </w:r>
      <w:r w:rsidR="00B52006">
        <w:t>, SC1-7 and SC1-2,</w:t>
      </w:r>
      <w:r>
        <w:t xml:space="preserve"> were partially hydrated in a </w:t>
      </w:r>
      <w:r w:rsidR="00CA37AA">
        <w:t xml:space="preserve">¾” Boyd-type </w:t>
      </w:r>
      <w:r>
        <w:t xml:space="preserve">piston cylinder apparatus </w:t>
      </w:r>
      <w:r w:rsidR="00D56630">
        <w:t>with a BaCO</w:t>
      </w:r>
      <w:r w:rsidR="00D56630" w:rsidRPr="00D56630">
        <w:rPr>
          <w:vertAlign w:val="subscript"/>
        </w:rPr>
        <w:t>3</w:t>
      </w:r>
      <w:r w:rsidR="00D56630">
        <w:t xml:space="preserve"> pressure medium </w:t>
      </w:r>
      <w:r>
        <w:t xml:space="preserve">using </w:t>
      </w:r>
      <w:r w:rsidR="00CA37AA">
        <w:t xml:space="preserve">a procedure </w:t>
      </w:r>
      <w:r w:rsidR="00E8794C">
        <w:t xml:space="preserve">broadly </w:t>
      </w:r>
      <w:r w:rsidR="00CA37AA">
        <w:t xml:space="preserve">similar to that of </w:t>
      </w:r>
      <w:r w:rsidR="00CA37AA">
        <w:fldChar w:fldCharType="begin"/>
      </w:r>
      <w:r w:rsidR="002918DE">
        <w:instrText xml:space="preserve"> 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 </w:instrText>
      </w:r>
      <w:r w:rsidR="00CA37AA">
        <w:fldChar w:fldCharType="separate"/>
      </w:r>
      <w:r w:rsidR="002918DE" w:rsidRPr="002918DE">
        <w:rPr>
          <w:rFonts w:ascii="Calibri" w:hAnsi="Calibri"/>
        </w:rPr>
        <w:t>Jollands et al. (2016)</w:t>
      </w:r>
      <w:r w:rsidR="00CA37AA">
        <w:fldChar w:fldCharType="end"/>
      </w:r>
      <w:r w:rsidR="00CA37AA">
        <w:t xml:space="preserve">. </w:t>
      </w:r>
      <w:r w:rsidR="005D53C0">
        <w:t xml:space="preserve">Here the samples were placed in </w:t>
      </w:r>
      <w:r>
        <w:t>copper capsules</w:t>
      </w:r>
      <w:r w:rsidR="005D53C0">
        <w:t xml:space="preserve"> and surrounded by</w:t>
      </w:r>
      <w:r>
        <w:t xml:space="preserve"> liquid distilled H</w:t>
      </w:r>
      <w:r w:rsidRPr="005A26E9">
        <w:rPr>
          <w:vertAlign w:val="subscript"/>
        </w:rPr>
        <w:t>2</w:t>
      </w:r>
      <w:r w:rsidR="005D53C0">
        <w:t>O</w:t>
      </w:r>
      <w:r>
        <w:t xml:space="preserve"> and a </w:t>
      </w:r>
      <w:r w:rsidR="005D53C0">
        <w:t>powdered</w:t>
      </w:r>
      <w:r>
        <w:t xml:space="preserve"> mixture of Ni and NiO to control oxygen fugacity and San Carlos olivine and enstatite to control silica activity (</w:t>
      </w:r>
      <w:r>
        <w:fldChar w:fldCharType="begin"/>
      </w:r>
      <w:r>
        <w:instrText xml:space="preserve"> REF _Ref477285918 \h </w:instrText>
      </w:r>
      <w:r>
        <w:fldChar w:fldCharType="separate"/>
      </w:r>
      <w:r w:rsidR="00215C52">
        <w:t xml:space="preserve">Figure </w:t>
      </w:r>
      <w:r w:rsidR="00215C52">
        <w:rPr>
          <w:noProof/>
        </w:rPr>
        <w:t>1</w:t>
      </w:r>
      <w:r>
        <w:fldChar w:fldCharType="end"/>
      </w:r>
      <w:r>
        <w:t xml:space="preserve">). </w:t>
      </w:r>
      <w:r w:rsidR="00507ED5">
        <w:t>Temperatures were controlled with a</w:t>
      </w:r>
      <w:r w:rsidR="001D611B">
        <w:rPr>
          <w:b/>
        </w:rPr>
        <w:t xml:space="preserve"> </w:t>
      </w:r>
      <w:r w:rsidR="001D611B">
        <w:t>D-type (W3%Re-W25%Re</w:t>
      </w:r>
      <w:r w:rsidR="005571CA">
        <w:t>) with control precision of ±2</w:t>
      </w:r>
      <w:r w:rsidR="00F52455">
        <w:t>°</w:t>
      </w:r>
      <w:r w:rsidR="005571CA">
        <w:t>C and probable accuracy of ±20</w:t>
      </w:r>
      <w:r w:rsidR="00F52455">
        <w:t>°</w:t>
      </w:r>
      <w:r w:rsidR="005571CA">
        <w:t>C</w:t>
      </w:r>
      <w:r w:rsidR="00507ED5">
        <w:t xml:space="preserve">. </w:t>
      </w:r>
      <w:r w:rsidR="00A55C4E">
        <w:t>After</w:t>
      </w:r>
      <w:r w:rsidR="005D53C0">
        <w:t xml:space="preserve"> rapid quenching followed by relatively slow</w:t>
      </w:r>
      <w:r w:rsidR="003472AF">
        <w:t xml:space="preserve"> </w:t>
      </w:r>
      <w:r w:rsidR="00A55C4E">
        <w:t>decompression, the capsules were pierced with a drill to c</w:t>
      </w:r>
      <w:r w:rsidR="006932D9">
        <w:t>onfirm water was still present and then dissolved overnight in a mixture of 1:1 H</w:t>
      </w:r>
      <w:r w:rsidR="006932D9" w:rsidRPr="006932D9">
        <w:rPr>
          <w:vertAlign w:val="subscript"/>
        </w:rPr>
        <w:t>2</w:t>
      </w:r>
      <w:r w:rsidR="006932D9">
        <w:t>O to HNO</w:t>
      </w:r>
      <w:r w:rsidR="006932D9" w:rsidRPr="006932D9">
        <w:rPr>
          <w:vertAlign w:val="subscript"/>
        </w:rPr>
        <w:t>3</w:t>
      </w:r>
      <w:r w:rsidR="006932D9">
        <w:t xml:space="preserve">. </w:t>
      </w:r>
      <w:r w:rsidR="002D66EC">
        <w:t xml:space="preserve">The </w:t>
      </w:r>
      <w:r w:rsidR="00D01503">
        <w:t>rectangular parallelepiped</w:t>
      </w:r>
      <w:r w:rsidR="00341279">
        <w:t xml:space="preserve"> </w:t>
      </w:r>
      <w:r w:rsidR="002D66EC">
        <w:t>samples were then</w:t>
      </w:r>
      <w:r w:rsidR="00FE78B8">
        <w:t xml:space="preserve"> mounted in CrystalB</w:t>
      </w:r>
      <w:r w:rsidR="00D01503">
        <w:t>ond,</w:t>
      </w:r>
      <w:r w:rsidR="002D66EC">
        <w:t xml:space="preserve"> polished </w:t>
      </w:r>
      <w:r w:rsidR="005571CA">
        <w:t xml:space="preserve">with </w:t>
      </w:r>
      <w:r w:rsidR="002D66EC">
        <w:t>0.25 </w:t>
      </w:r>
      <w:r w:rsidR="002D66EC">
        <w:rPr>
          <w:rFonts w:cstheme="minorHAnsi"/>
        </w:rPr>
        <w:t>μ</w:t>
      </w:r>
      <w:r w:rsidR="002D66EC">
        <w:t xml:space="preserve">m </w:t>
      </w:r>
      <w:r w:rsidR="005571CA">
        <w:t xml:space="preserve">diamond paste </w:t>
      </w:r>
      <w:r w:rsidR="002D66EC">
        <w:t>on all sides</w:t>
      </w:r>
      <w:r w:rsidR="004859D9">
        <w:t>, and cleaned in acetone</w:t>
      </w:r>
      <w:r w:rsidR="00032F36">
        <w:t>.</w:t>
      </w:r>
      <w:r w:rsidR="00811444">
        <w:t xml:space="preserve"> </w:t>
      </w:r>
    </w:p>
    <w:p w14:paraId="6C70F724" w14:textId="14BF9B52" w:rsidR="000E6BE1" w:rsidRDefault="000E6BE1" w:rsidP="0005396B">
      <w:r>
        <w:t xml:space="preserve">SC1-7 was heated </w:t>
      </w:r>
      <w:r w:rsidR="0093699B">
        <w:t xml:space="preserve">for 7 hours </w:t>
      </w:r>
      <w:r>
        <w:t>at 10 kbar</w:t>
      </w:r>
      <w:r w:rsidR="004B03B7">
        <w:t xml:space="preserve"> and temperature readings of </w:t>
      </w:r>
      <w:r w:rsidR="00D309DF">
        <w:t>1000</w:t>
      </w:r>
      <w:r w:rsidR="004B03B7">
        <w:rPr>
          <w:rFonts w:cstheme="minorHAnsi"/>
        </w:rPr>
        <w:t>°</w:t>
      </w:r>
      <w:r w:rsidR="004B03B7">
        <w:t>C</w:t>
      </w:r>
      <w:r w:rsidR="00D309DF">
        <w:t xml:space="preserve">, but the experiment ended when capsule began to melt, suggesting the true temperature </w:t>
      </w:r>
      <w:r w:rsidR="00EA5D46">
        <w:t xml:space="preserve">in the capsule </w:t>
      </w:r>
      <w:r w:rsidR="00D309DF">
        <w:t>was closer to 1085°C, the melting point of copper</w:t>
      </w:r>
      <w:r w:rsidR="00170DC9">
        <w:t xml:space="preserve"> or, more likely, the Cu was contaminated, perhaps with a small amount of oxygen, resulting in freezing point depression</w:t>
      </w:r>
      <w:r w:rsidR="00D309DF">
        <w:t>.</w:t>
      </w:r>
      <w:r w:rsidR="0093699B">
        <w:t xml:space="preserve"> </w:t>
      </w:r>
      <w:r w:rsidR="0005396B">
        <w:t>This temperature range and pressure correspond to water fugacities of 1.9-2.0 GPa</w:t>
      </w:r>
      <w:r w:rsidR="00D309DF">
        <w:t xml:space="preserve"> </w:t>
      </w:r>
      <w:r>
        <w:fldChar w:fldCharType="begin"/>
      </w:r>
      <w:r w:rsidR="002918DE">
        <w:instrText xml:space="preserve"> 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fldChar w:fldCharType="separate"/>
      </w:r>
      <w:r w:rsidR="002918DE" w:rsidRPr="002918DE">
        <w:rPr>
          <w:rFonts w:ascii="Calibri" w:hAnsi="Calibri"/>
        </w:rPr>
        <w:t>(Withers 2013)</w:t>
      </w:r>
      <w:r>
        <w:fldChar w:fldCharType="end"/>
      </w:r>
      <w:r w:rsidR="00170DC9">
        <w:t>. Within this</w:t>
      </w:r>
      <w:r w:rsidR="0005396B">
        <w:t xml:space="preserve"> temperature</w:t>
      </w:r>
      <w:r w:rsidR="00170DC9">
        <w:t xml:space="preserve"> range</w:t>
      </w:r>
      <w:r w:rsidR="0005396B">
        <w:t>, given the dimensions of the sample and the diffusivities reported by Kohlstedt and Mackwell (1998), the experiment time of</w:t>
      </w:r>
      <w:r>
        <w:t xml:space="preserve"> 7 hours</w:t>
      </w:r>
      <w:r w:rsidR="0005396B">
        <w:t xml:space="preserve"> </w:t>
      </w:r>
      <w:r>
        <w:t>should</w:t>
      </w:r>
      <w:r w:rsidR="0005396B">
        <w:t xml:space="preserve"> allow the completion</w:t>
      </w:r>
      <w:r>
        <w:t xml:space="preserve"> </w:t>
      </w:r>
      <w:r w:rsidR="00CC3CD1">
        <w:t xml:space="preserve">of </w:t>
      </w:r>
      <w:r>
        <w:t xml:space="preserve">proton-polaron diffusion and enter into the stage of diffusion dominated by the slower proton-vacancy mechanism without fully saturating the sample. This experiment allows a direct comparison with previous work </w:t>
      </w:r>
      <w:r>
        <w:fldChar w:fldCharType="begin"/>
      </w:r>
      <w:r w:rsidR="002918DE">
        <w:instrText xml:space="preserve"> 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 </w:instrText>
      </w:r>
      <w:r>
        <w:fldChar w:fldCharType="separate"/>
      </w:r>
      <w:r w:rsidR="002918DE" w:rsidRPr="002918DE">
        <w:rPr>
          <w:rFonts w:ascii="Calibri" w:hAnsi="Calibri"/>
        </w:rPr>
        <w:t>(Kohlstedt and Mackwell 1998; Demouchy and Mackwell 2006)</w:t>
      </w:r>
      <w:r>
        <w:fldChar w:fldCharType="end"/>
      </w:r>
      <w:r w:rsidR="00932939">
        <w:t xml:space="preserve">. </w:t>
      </w:r>
    </w:p>
    <w:p w14:paraId="44C61FE8" w14:textId="6283423A" w:rsidR="0033411F" w:rsidRDefault="00D1375F" w:rsidP="00F8518C">
      <w:r>
        <w:t xml:space="preserve">To more thoroughly understand the transition between proton-polaron-dominated diffusion and pure proton-vacancy diffusion, </w:t>
      </w:r>
      <w:r w:rsidR="000326FE">
        <w:t xml:space="preserve">SC1-2 was hydrated at </w:t>
      </w:r>
      <w:r w:rsidR="00F415BE">
        <w:t xml:space="preserve">a nominal temperature of </w:t>
      </w:r>
      <w:r w:rsidR="000326FE">
        <w:t>800 </w:t>
      </w:r>
      <w:r w:rsidR="000326FE">
        <w:rPr>
          <w:rFonts w:cstheme="minorHAnsi"/>
        </w:rPr>
        <w:t>°</w:t>
      </w:r>
      <w:r w:rsidR="000326FE">
        <w:t xml:space="preserve">C and 10 kbar pressure, which corresponds to a water fugacity of 1.6 GPa </w:t>
      </w:r>
      <w:r w:rsidR="000326FE">
        <w:fldChar w:fldCharType="begin"/>
      </w:r>
      <w:r w:rsidR="002918DE">
        <w:instrText xml:space="preserve"> 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 </w:instrText>
      </w:r>
      <w:r w:rsidR="000326FE">
        <w:fldChar w:fldCharType="separate"/>
      </w:r>
      <w:r w:rsidR="002918DE" w:rsidRPr="002918DE">
        <w:rPr>
          <w:rFonts w:ascii="Calibri" w:hAnsi="Calibri"/>
        </w:rPr>
        <w:t>(Withers 2013)</w:t>
      </w:r>
      <w:r w:rsidR="000326FE">
        <w:fldChar w:fldCharType="end"/>
      </w:r>
      <w:r w:rsidR="000326FE">
        <w:t>, for 17</w:t>
      </w:r>
      <w:r w:rsidR="004226F8">
        <w:t>.5</w:t>
      </w:r>
      <w:r w:rsidR="000326FE">
        <w:t xml:space="preserve"> hours. That time was chosen </w:t>
      </w:r>
      <w:r w:rsidR="00CD393F">
        <w:t xml:space="preserve">in order </w:t>
      </w:r>
      <w:r w:rsidR="000326FE">
        <w:t>to reach</w:t>
      </w:r>
      <w:r>
        <w:t>, but not pass,</w:t>
      </w:r>
      <w:r w:rsidR="000326FE">
        <w:t xml:space="preserve"> what Kohlstedt and Mackwell (1998) call “metastable equilibrium”,</w:t>
      </w:r>
      <w:r>
        <w:t xml:space="preserve"> the point at which </w:t>
      </w:r>
      <w:r w:rsidR="000326FE">
        <w:t>all of the initial Fe</w:t>
      </w:r>
      <w:r w:rsidR="000326FE" w:rsidRPr="000A0E2B">
        <w:rPr>
          <w:vertAlign w:val="superscript"/>
        </w:rPr>
        <w:t>3+</w:t>
      </w:r>
      <w:r w:rsidR="000326FE">
        <w:t xml:space="preserve"> </w:t>
      </w:r>
      <w:r>
        <w:t>is</w:t>
      </w:r>
      <w:r w:rsidR="000326FE">
        <w:t xml:space="preserve"> reduced as H</w:t>
      </w:r>
      <w:r w:rsidR="000326FE" w:rsidRPr="000A0E2B">
        <w:rPr>
          <w:vertAlign w:val="superscript"/>
        </w:rPr>
        <w:t>+</w:t>
      </w:r>
      <w:r w:rsidR="000326FE">
        <w:t xml:space="preserve"> diffuses into the sample following the proton-polaron mechanism</w:t>
      </w:r>
      <w:r w:rsidR="00CD393F">
        <w:t xml:space="preserve">. If the model </w:t>
      </w:r>
      <w:r w:rsidR="00950ED3">
        <w:t>used</w:t>
      </w:r>
      <w:r w:rsidR="00CD393F">
        <w:t xml:space="preserve"> by Kohlstedt and Mackwell (1998) is correct, the</w:t>
      </w:r>
      <w:r>
        <w:t xml:space="preserve"> hydrogen concentration </w:t>
      </w:r>
      <w:r w:rsidR="00CD393F">
        <w:t xml:space="preserve">in SC1-2 after it comes out of the piston cylinder </w:t>
      </w:r>
      <w:r w:rsidR="00A706C6">
        <w:t>should</w:t>
      </w:r>
      <w:r>
        <w:t xml:space="preserve"> be homogeneous</w:t>
      </w:r>
      <w:r w:rsidR="00DB4EC6">
        <w:t>, and</w:t>
      </w:r>
      <w:r w:rsidR="00B56EE3">
        <w:t xml:space="preserve"> </w:t>
      </w:r>
      <w:r w:rsidR="00DB4EC6">
        <w:t>the</w:t>
      </w:r>
      <w:r w:rsidR="00B56EE3">
        <w:t xml:space="preserve"> </w:t>
      </w:r>
      <w:r w:rsidR="0044623A">
        <w:t xml:space="preserve">concentration </w:t>
      </w:r>
      <w:r w:rsidR="00DB4EC6">
        <w:t>should</w:t>
      </w:r>
      <w:r w:rsidR="00B56EE3">
        <w:t xml:space="preserve"> be</w:t>
      </w:r>
      <w:r w:rsidR="00F271DB">
        <w:t xml:space="preserve"> </w:t>
      </w:r>
      <w:r w:rsidR="0044623A">
        <w:t>lower than the</w:t>
      </w:r>
      <w:r>
        <w:t xml:space="preserve"> true solubility</w:t>
      </w:r>
      <w:r w:rsidR="00F271DB">
        <w:t xml:space="preserve"> and presumably</w:t>
      </w:r>
      <w:r w:rsidR="002B106D">
        <w:t xml:space="preserve"> determined by</w:t>
      </w:r>
      <w:r w:rsidR="00F271DB">
        <w:t xml:space="preserve"> the initial concentration of ferric iron</w:t>
      </w:r>
      <w:r w:rsidR="000326FE">
        <w:t>.</w:t>
      </w:r>
      <w:r w:rsidR="00CD7985" w:rsidRPr="00CD7985">
        <w:t xml:space="preserve"> </w:t>
      </w:r>
      <w:r w:rsidR="007762E9">
        <w:t>If the</w:t>
      </w:r>
      <w:r w:rsidR="0087125C">
        <w:t xml:space="preserve"> “metastable equilibrium”</w:t>
      </w:r>
      <w:r w:rsidR="00BB276B">
        <w:t xml:space="preserve"> hydrogen</w:t>
      </w:r>
      <w:r w:rsidR="007762E9">
        <w:t xml:space="preserve"> concentration is </w:t>
      </w:r>
      <w:r w:rsidR="00535290">
        <w:t>both large</w:t>
      </w:r>
      <w:r w:rsidR="008E50C1">
        <w:t xml:space="preserve"> enough to easily measure</w:t>
      </w:r>
      <w:r w:rsidR="00F76606">
        <w:t xml:space="preserve"> and </w:t>
      </w:r>
      <w:r w:rsidR="007762E9">
        <w:t xml:space="preserve">homogeneous, then </w:t>
      </w:r>
      <w:r w:rsidR="00BB276B">
        <w:t>SC1-2</w:t>
      </w:r>
      <w:r w:rsidR="007762E9">
        <w:t xml:space="preserve"> </w:t>
      </w:r>
      <w:r w:rsidR="00BB276B">
        <w:t xml:space="preserve">is </w:t>
      </w:r>
      <w:r w:rsidR="007762E9">
        <w:t>a suitable starting material for step-wise dehydration experiments.</w:t>
      </w:r>
    </w:p>
    <w:p w14:paraId="7FC2DC9F" w14:textId="77777777" w:rsidR="000326FE" w:rsidRDefault="000326FE" w:rsidP="000326FE">
      <w:pPr>
        <w:keepNext/>
        <w:ind w:firstLine="0"/>
      </w:pPr>
      <w:r>
        <w:rPr>
          <w:noProof/>
        </w:rPr>
        <w:lastRenderedPageBreak/>
        <w:drawing>
          <wp:inline distT="0" distB="0" distL="0" distR="0" wp14:anchorId="4ED8DCDA" wp14:editId="709D84AA">
            <wp:extent cx="3200400" cy="22860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2_experiments.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286098"/>
                    </a:xfrm>
                    <a:prstGeom prst="rect">
                      <a:avLst/>
                    </a:prstGeom>
                  </pic:spPr>
                </pic:pic>
              </a:graphicData>
            </a:graphic>
          </wp:inline>
        </w:drawing>
      </w:r>
    </w:p>
    <w:p w14:paraId="7196BBB1" w14:textId="07800612" w:rsidR="000326FE" w:rsidRPr="004C7B24" w:rsidRDefault="000326FE" w:rsidP="000326FE">
      <w:pPr>
        <w:pStyle w:val="Caption"/>
      </w:pPr>
      <w:bookmarkStart w:id="0" w:name="_Ref477285918"/>
      <w:r>
        <w:t xml:space="preserve">Figure </w:t>
      </w:r>
      <w:r w:rsidR="006A502E">
        <w:fldChar w:fldCharType="begin"/>
      </w:r>
      <w:r w:rsidR="006A502E">
        <w:instrText xml:space="preserve"> SEQ Figure \* ARABIC </w:instrText>
      </w:r>
      <w:r w:rsidR="006A502E">
        <w:fldChar w:fldCharType="separate"/>
      </w:r>
      <w:r w:rsidR="00215C52">
        <w:rPr>
          <w:noProof/>
        </w:rPr>
        <w:t>1</w:t>
      </w:r>
      <w:r w:rsidR="006A502E">
        <w:rPr>
          <w:noProof/>
        </w:rPr>
        <w:fldChar w:fldCharType="end"/>
      </w:r>
      <w:bookmarkEnd w:id="0"/>
      <w:r>
        <w:t>. Schematic cross-sections illustrating the experimental design for hydrating San Carlos o</w:t>
      </w:r>
      <w:r w:rsidR="00E7389F">
        <w:t>livine samples SC1-2 and SC1-7</w:t>
      </w:r>
      <w:r w:rsidR="004C7B24">
        <w:t xml:space="preserve"> in a piston cylinder apparatus showing the BaCO3 pressure medium, graphite furnace and pyrophyllite sleeve surrounding an unwelded copper capsule containing the sample, liquid water, and a powdered mixture of nickel, nickel oxide, San Carlos olivine, and San Carlos enstatite. The sleeve and caps</w:t>
      </w:r>
      <w:r w:rsidR="00F05D72">
        <w:t xml:space="preserve">ule are supported by MgO, and </w:t>
      </w:r>
      <w:r w:rsidR="00CC3CD1">
        <w:t>D-type W-Re</w:t>
      </w:r>
      <w:r w:rsidR="004C7B24">
        <w:t xml:space="preserve"> thermocouple</w:t>
      </w:r>
      <w:r w:rsidR="00F05D72">
        <w:t>s</w:t>
      </w:r>
      <w:r w:rsidR="004C7B24">
        <w:t xml:space="preserve"> </w:t>
      </w:r>
      <w:r w:rsidR="00811444">
        <w:t xml:space="preserve">(colored lines) </w:t>
      </w:r>
      <w:r w:rsidR="00F05D72">
        <w:t>extend through</w:t>
      </w:r>
      <w:r w:rsidR="004C7B24">
        <w:t xml:space="preserve"> cylindrical hole</w:t>
      </w:r>
      <w:r w:rsidR="00F05D72">
        <w:t>s</w:t>
      </w:r>
      <w:r w:rsidR="004C7B24">
        <w:t xml:space="preserve"> in</w:t>
      </w:r>
      <w:r w:rsidR="00F05D72">
        <w:t xml:space="preserve"> the MgO</w:t>
      </w:r>
      <w:r w:rsidR="004C7B24">
        <w:t>.</w:t>
      </w:r>
    </w:p>
    <w:p w14:paraId="3EAB5FED" w14:textId="77777777" w:rsidR="003E3B57" w:rsidRDefault="00001D0E" w:rsidP="00001D0E">
      <w:pPr>
        <w:pStyle w:val="Heading2"/>
      </w:pPr>
      <w:r>
        <w:t xml:space="preserve">Dehydration </w:t>
      </w:r>
    </w:p>
    <w:p w14:paraId="4F8BCCDB" w14:textId="77777777" w:rsidR="00A40F70" w:rsidRDefault="00614103" w:rsidP="00A40F70">
      <w:pPr>
        <w:rPr>
          <w:rFonts w:ascii="Calibri" w:hAnsi="Calibri" w:cs="Calibri"/>
        </w:rPr>
      </w:pPr>
      <w:r>
        <w:t xml:space="preserve">Olivine samples Kiki (untreated) and </w:t>
      </w:r>
      <w:r w:rsidR="0035738C">
        <w:t xml:space="preserve">SC1-2 </w:t>
      </w:r>
      <w:r>
        <w:t xml:space="preserve">(partially hydrated according to procedure described above) </w:t>
      </w:r>
      <w:r w:rsidR="0035738C">
        <w:t xml:space="preserve">were </w:t>
      </w:r>
      <w:r w:rsidR="00637DBE">
        <w:t>dehydrated in increments using</w:t>
      </w:r>
      <w:r w:rsidR="0064154A">
        <w:t xml:space="preserve"> </w:t>
      </w:r>
      <w:r w:rsidR="005A5A26">
        <w:t>the vertical furnace</w:t>
      </w:r>
      <w:r w:rsidR="0064154A">
        <w:t xml:space="preserve"> used in previous dehydration experiments</w:t>
      </w:r>
      <w:r w:rsidR="0048623D">
        <w:t xml:space="preserve"> </w:t>
      </w:r>
      <w:r w:rsidR="0048587E" w:rsidRPr="0048587E">
        <w:rPr>
          <w:rFonts w:ascii="Calibri" w:hAnsi="Calibri" w:cs="Calibri"/>
        </w:rPr>
        <w:t>(Ferriss 2015)</w:t>
      </w:r>
      <w:r w:rsidR="00C4280F">
        <w:rPr>
          <w:rFonts w:ascii="Calibri" w:hAnsi="Calibri" w:cs="Calibri"/>
        </w:rPr>
        <w:t>, and oxygen fugacity was controlled with a mixture of CO and CO</w:t>
      </w:r>
      <w:r w:rsidR="00C4280F" w:rsidRPr="00637DBE">
        <w:rPr>
          <w:rFonts w:ascii="Calibri" w:hAnsi="Calibri" w:cs="Calibri"/>
          <w:vertAlign w:val="subscript"/>
        </w:rPr>
        <w:t>2</w:t>
      </w:r>
      <w:r w:rsidR="00C4280F">
        <w:rPr>
          <w:rFonts w:ascii="Calibri" w:hAnsi="Calibri" w:cs="Calibri"/>
        </w:rPr>
        <w:t xml:space="preserve">. </w:t>
      </w:r>
      <w:r w:rsidR="00637DBE">
        <w:rPr>
          <w:rFonts w:ascii="Calibri" w:hAnsi="Calibri" w:cs="Calibri"/>
        </w:rPr>
        <w:t xml:space="preserve">SC1-2 was heated at 800 °C for </w:t>
      </w:r>
      <w:r w:rsidR="009D6602">
        <w:rPr>
          <w:rFonts w:ascii="Calibri" w:hAnsi="Calibri" w:cs="Calibri"/>
        </w:rPr>
        <w:t>1, 3, 7, 13, 19, 43, and 68 hours at an oxygen fugacity</w:t>
      </w:r>
      <w:r w:rsidR="009D6602" w:rsidRPr="0013410E">
        <w:rPr>
          <w:rFonts w:ascii="Calibri" w:hAnsi="Calibri" w:cs="Calibri"/>
        </w:rPr>
        <w:t xml:space="preserve"> 10</w:t>
      </w:r>
      <w:r w:rsidR="009D6602" w:rsidRPr="0013410E">
        <w:rPr>
          <w:rFonts w:ascii="Calibri" w:hAnsi="Calibri" w:cs="Calibri"/>
          <w:vertAlign w:val="superscript"/>
        </w:rPr>
        <w:t>-16</w:t>
      </w:r>
      <w:r w:rsidR="00052DE0" w:rsidRPr="0013410E">
        <w:rPr>
          <w:rFonts w:ascii="Calibri" w:hAnsi="Calibri" w:cs="Calibri"/>
          <w:vertAlign w:val="superscript"/>
        </w:rPr>
        <w:t>.5</w:t>
      </w:r>
      <w:r w:rsidR="009D6602" w:rsidRPr="0013410E">
        <w:rPr>
          <w:rFonts w:ascii="Calibri" w:hAnsi="Calibri" w:cs="Calibri"/>
        </w:rPr>
        <w:t xml:space="preserve"> bars, equivalent to NNO-2</w:t>
      </w:r>
      <w:r w:rsidR="00052DE0" w:rsidRPr="0013410E">
        <w:rPr>
          <w:rFonts w:ascii="Calibri" w:hAnsi="Calibri" w:cs="Calibri"/>
        </w:rPr>
        <w:t>.6</w:t>
      </w:r>
      <w:r w:rsidR="009D6602" w:rsidRPr="0013410E">
        <w:rPr>
          <w:rFonts w:ascii="Calibri" w:hAnsi="Calibri" w:cs="Calibri"/>
        </w:rPr>
        <w:t>,</w:t>
      </w:r>
      <w:r w:rsidR="009D6602">
        <w:rPr>
          <w:rFonts w:ascii="Calibri" w:hAnsi="Calibri" w:cs="Calibri"/>
        </w:rPr>
        <w:t xml:space="preserve"> where NNO is the nickel-nickel oxide buffer.</w:t>
      </w:r>
      <w:r w:rsidR="00052DE0">
        <w:rPr>
          <w:rFonts w:ascii="Calibri" w:hAnsi="Calibri" w:cs="Calibri"/>
        </w:rPr>
        <w:t xml:space="preserve"> Kiki was heated at 800°C for 1 and 8 hours; then 3, 6, 7, and 8 hours at 1000°C. </w:t>
      </w:r>
      <w:r w:rsidR="00F27BAE">
        <w:rPr>
          <w:rFonts w:ascii="Calibri" w:hAnsi="Calibri" w:cs="Calibri"/>
        </w:rPr>
        <w:t>All heating steps for Kiki were conducted at oxygen fugacity of NNO-2.6 except for the final step at 1000°C, which was conducted at relatively oxidizing con</w:t>
      </w:r>
      <w:r w:rsidR="006D1F53">
        <w:rPr>
          <w:rFonts w:ascii="Calibri" w:hAnsi="Calibri" w:cs="Calibri"/>
        </w:rPr>
        <w:t>ditions,</w:t>
      </w:r>
      <w:r w:rsidR="00F27BAE">
        <w:rPr>
          <w:rFonts w:ascii="Calibri" w:hAnsi="Calibri" w:cs="Calibri"/>
        </w:rPr>
        <w:t xml:space="preserve"> NNO+2.</w:t>
      </w:r>
    </w:p>
    <w:p w14:paraId="413ECB85" w14:textId="77777777" w:rsidR="00A40F70" w:rsidRDefault="00DF7F53" w:rsidP="00A40F70">
      <w:pPr>
        <w:pStyle w:val="Heading2"/>
      </w:pPr>
      <w:r>
        <w:t>FTIR</w:t>
      </w:r>
    </w:p>
    <w:p w14:paraId="21127E9E" w14:textId="557587F3" w:rsidR="00571DB2" w:rsidRDefault="00A40F70" w:rsidP="00A40F70">
      <w:r>
        <w:t xml:space="preserve">Before heat treatment and in between each heating step, samples were analyzed by polarized FTIR </w:t>
      </w:r>
      <w:r w:rsidR="001E31F7">
        <w:t xml:space="preserve">along 3 orthogonal traverses parallel to the three crystallographic directions in the uncut crystal. These analyses use </w:t>
      </w:r>
      <w:r>
        <w:t xml:space="preserve">the same conditions described above for </w:t>
      </w:r>
      <w:r w:rsidR="00085A73">
        <w:t>estima</w:t>
      </w:r>
      <w:r w:rsidR="00AD25E1">
        <w:t>ting the initial water</w:t>
      </w:r>
      <w:r w:rsidR="001E31F7">
        <w:t xml:space="preserve"> and were in all cases conducted with polarized radiation with the electric vector E || [100]</w:t>
      </w:r>
      <w:r w:rsidR="004450FE">
        <w:t>.</w:t>
      </w:r>
      <w:r w:rsidR="00F20FE9">
        <w:t xml:space="preserve"> A set of</w:t>
      </w:r>
      <w:r w:rsidR="00D25A33">
        <w:t xml:space="preserve"> </w:t>
      </w:r>
      <w:r w:rsidR="00F20FE9">
        <w:t>3 quadratic baselines were drawn based on the curve of the spectrum of the untreated and/or the dehydrated sample</w:t>
      </w:r>
      <w:r w:rsidR="000942A9">
        <w:t>, with typical wavenumber ranges of 3200-3700 cm</w:t>
      </w:r>
      <w:r w:rsidR="000942A9" w:rsidRPr="000942A9">
        <w:rPr>
          <w:vertAlign w:val="superscript"/>
        </w:rPr>
        <w:t>-1</w:t>
      </w:r>
      <w:r w:rsidR="00D25A33">
        <w:t xml:space="preserve">. </w:t>
      </w:r>
    </w:p>
    <w:p w14:paraId="5D9029F2" w14:textId="77777777" w:rsidR="002F2ACF" w:rsidRDefault="001B2D3A" w:rsidP="00A40F70">
      <w:r>
        <w:t xml:space="preserve">A series of </w:t>
      </w:r>
      <w:r w:rsidR="00571DB2">
        <w:t xml:space="preserve">Gaussian curves was fit to each spectrum at wavenumbers </w:t>
      </w:r>
      <w:r w:rsidR="00FD0D7E">
        <w:t>…</w:t>
      </w:r>
    </w:p>
    <w:p w14:paraId="7EA60BBE" w14:textId="77777777" w:rsidR="002F2ACF" w:rsidRDefault="002F2ACF" w:rsidP="00A40F70"/>
    <w:p w14:paraId="431D6844" w14:textId="1553737C" w:rsidR="000423AF" w:rsidRPr="0013410E" w:rsidRDefault="004450FE" w:rsidP="00A40F70">
      <w:r>
        <w:t xml:space="preserve"> </w:t>
      </w:r>
      <w:r w:rsidR="00DD26B1">
        <w:t xml:space="preserve">Each profile is normalized to the initial measurements to produce a ratio of </w:t>
      </w:r>
      <w:r w:rsidR="00082254">
        <w:t xml:space="preserve">the </w:t>
      </w:r>
      <w:r w:rsidR="00DD26B1">
        <w:t>final to initial</w:t>
      </w:r>
      <w:r w:rsidR="00082254">
        <w:t xml:space="preserve"> area A/A</w:t>
      </w:r>
      <w:r w:rsidR="00082254" w:rsidRPr="00082254">
        <w:rPr>
          <w:vertAlign w:val="subscript"/>
        </w:rPr>
        <w:t>0</w:t>
      </w:r>
      <w:r w:rsidR="00082254">
        <w:t xml:space="preserve"> and scaled up to a true concentration based on the initial concentrations, A</w:t>
      </w:r>
      <w:r w:rsidR="00082254" w:rsidRPr="00082254">
        <w:rPr>
          <w:vertAlign w:val="subscript"/>
        </w:rPr>
        <w:t>0</w:t>
      </w:r>
      <w:r w:rsidR="00082254">
        <w:t>, determined above. These “whole-block”</w:t>
      </w:r>
      <w:r w:rsidR="00C14F97">
        <w:t xml:space="preserve"> concentrations represent the</w:t>
      </w:r>
      <w:r w:rsidR="00082254">
        <w:t xml:space="preserve"> average concentration </w:t>
      </w:r>
      <w:r w:rsidR="00C14F97">
        <w:t>through the en</w:t>
      </w:r>
      <w:r w:rsidR="00700433">
        <w:t xml:space="preserve">tire path of the infrared beam, and the forward models used to </w:t>
      </w:r>
      <w:r w:rsidR="00B0765E">
        <w:t xml:space="preserve">determine hydrogen diffusivities in each direction are modified accordingly following the models described in </w:t>
      </w:r>
      <w:r w:rsidR="00B0765E">
        <w:fldChar w:fldCharType="begin"/>
      </w:r>
      <w:r w:rsidR="002918DE">
        <w:instrText xml:space="preserve"> 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 </w:instrText>
      </w:r>
      <w:r w:rsidR="00B0765E">
        <w:fldChar w:fldCharType="separate"/>
      </w:r>
      <w:r w:rsidR="002918DE" w:rsidRPr="002918DE">
        <w:rPr>
          <w:rFonts w:ascii="Calibri" w:hAnsi="Calibri"/>
        </w:rPr>
        <w:t>E. Ferriss et al. (2015) and Elizabeth Ferriss, Plank, and Walker (2016)</w:t>
      </w:r>
      <w:r w:rsidR="00B0765E">
        <w:fldChar w:fldCharType="end"/>
      </w:r>
      <w:r w:rsidR="00B0765E">
        <w:t xml:space="preserve"> a</w:t>
      </w:r>
      <w:r w:rsidR="00755891">
        <w:t>nd implemented using the free, open-source software package</w:t>
      </w:r>
      <w:r w:rsidR="00B0765E">
        <w:t xml:space="preserve"> pynams </w:t>
      </w:r>
      <w:r w:rsidR="00B0765E">
        <w:fldChar w:fldCharType="begin"/>
      </w:r>
      <w:r w:rsidR="002918DE">
        <w:instrText xml:space="preserve"> 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 </w:instrText>
      </w:r>
      <w:r w:rsidR="00B0765E">
        <w:fldChar w:fldCharType="separate"/>
      </w:r>
      <w:r w:rsidR="002918DE" w:rsidRPr="002918DE">
        <w:rPr>
          <w:rFonts w:ascii="Calibri" w:hAnsi="Calibri"/>
        </w:rPr>
        <w:t>(Ferriss 2015)</w:t>
      </w:r>
      <w:r w:rsidR="00B0765E">
        <w:fldChar w:fldCharType="end"/>
      </w:r>
      <w:r w:rsidR="00B0765E">
        <w:t>.</w:t>
      </w:r>
      <w:r w:rsidR="006C4753">
        <w:t xml:space="preserve"> </w:t>
      </w:r>
      <w:r w:rsidR="006135C8">
        <w:t>All FTIR spectra</w:t>
      </w:r>
      <w:r w:rsidR="002F2ACF">
        <w:t>, baselines,</w:t>
      </w:r>
      <w:r w:rsidR="00637722">
        <w:t xml:space="preserve"> peak-fitting information,</w:t>
      </w:r>
      <w:r w:rsidR="002F2ACF">
        <w:t xml:space="preserve"> and computer code</w:t>
      </w:r>
      <w:r w:rsidR="00D25A33">
        <w:t xml:space="preserve"> used to produce the</w:t>
      </w:r>
      <w:r w:rsidR="006135C8">
        <w:t xml:space="preserve"> calculations and figures reported in this paper</w:t>
      </w:r>
      <w:r w:rsidR="006135C8" w:rsidRPr="0013410E">
        <w:t xml:space="preserve"> will be made available on </w:t>
      </w:r>
      <w:r w:rsidR="00835DAA" w:rsidRPr="0013410E">
        <w:t>GitHub</w:t>
      </w:r>
      <w:r w:rsidR="006135C8" w:rsidRPr="0013410E">
        <w:t>.</w:t>
      </w:r>
    </w:p>
    <w:p w14:paraId="5A35D670" w14:textId="77777777" w:rsidR="003E3B57" w:rsidRDefault="003E3B57" w:rsidP="003E3B57">
      <w:pPr>
        <w:pStyle w:val="Heading1"/>
      </w:pPr>
      <w:r>
        <w:lastRenderedPageBreak/>
        <w:t>Results</w:t>
      </w:r>
    </w:p>
    <w:p w14:paraId="5E706971" w14:textId="77777777" w:rsidR="003E3B57" w:rsidRDefault="003E3B57" w:rsidP="003E3B57">
      <w:pPr>
        <w:pStyle w:val="Heading2"/>
      </w:pPr>
      <w:r>
        <w:t>Characterization of the starting material</w:t>
      </w:r>
    </w:p>
    <w:p w14:paraId="1989FD54" w14:textId="41B1C2F9" w:rsidR="003B7CD9" w:rsidRDefault="00540CDB" w:rsidP="00080FDE">
      <w:r>
        <w:t>Microprobe analysis did not reveal any significant zonation along the measured profiles</w:t>
      </w:r>
      <w:r w:rsidR="00790B8D">
        <w:t xml:space="preserve"> and</w:t>
      </w:r>
      <w:r>
        <w:t xml:space="preserve"> were </w:t>
      </w:r>
      <w:r w:rsidR="00AF5DCF">
        <w:t xml:space="preserve">generally </w:t>
      </w:r>
      <w:r>
        <w:t xml:space="preserve">consistent with previous </w:t>
      </w:r>
      <w:r w:rsidR="0000605A">
        <w:t>work</w:t>
      </w:r>
      <w:r>
        <w:t xml:space="preserve"> </w:t>
      </w:r>
      <w:r w:rsidR="00346067">
        <w:fldChar w:fldCharType="begin"/>
      </w:r>
      <w:r w:rsidR="002918DE">
        <w:instrText xml:space="preserve"> 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 </w:instrText>
      </w:r>
      <w:r w:rsidR="00346067">
        <w:fldChar w:fldCharType="separate"/>
      </w:r>
      <w:r w:rsidR="002918DE" w:rsidRPr="002918DE">
        <w:rPr>
          <w:rFonts w:ascii="Calibri" w:hAnsi="Calibri"/>
        </w:rPr>
        <w:t>(Ruprecht and Plank 2013; Ferguson et al. 2016)</w:t>
      </w:r>
      <w:r w:rsidR="00346067">
        <w:fldChar w:fldCharType="end"/>
      </w:r>
      <w:r w:rsidR="008D0371">
        <w:t xml:space="preserve"> with somewhat lower forsterite numbers: 87.7</w:t>
      </w:r>
      <w:r w:rsidR="008D0371">
        <w:rPr>
          <w:rFonts w:cstheme="minorHAnsi"/>
        </w:rPr>
        <w:t>±</w:t>
      </w:r>
      <w:r w:rsidR="008D0371">
        <w:t>0.2 in SC1-2 and 86.2</w:t>
      </w:r>
      <w:r w:rsidR="008D0371">
        <w:rPr>
          <w:rFonts w:cstheme="minorHAnsi"/>
        </w:rPr>
        <w:t>±</w:t>
      </w:r>
      <w:r w:rsidR="008D0371">
        <w:t xml:space="preserve">0.2 in Kiki. </w:t>
      </w:r>
    </w:p>
    <w:p w14:paraId="5DC83ADB" w14:textId="7F428916" w:rsidR="00615D54" w:rsidRDefault="00615D54" w:rsidP="00080FDE">
      <w:r>
        <w:t xml:space="preserve">The initial water concentration was estimated from the polarized FTIR measurements and baselines shown in </w:t>
      </w:r>
      <w:r>
        <w:fldChar w:fldCharType="begin"/>
      </w:r>
      <w:r>
        <w:instrText xml:space="preserve"> REF _Ref477259778 \h </w:instrText>
      </w:r>
      <w:r>
        <w:fldChar w:fldCharType="separate"/>
      </w:r>
      <w:r w:rsidR="00215C52">
        <w:t xml:space="preserve">Figure </w:t>
      </w:r>
      <w:r w:rsidR="00215C52">
        <w:rPr>
          <w:noProof/>
        </w:rPr>
        <w:t>2</w:t>
      </w:r>
      <w:r>
        <w:fldChar w:fldCharType="end"/>
      </w:r>
      <w:r>
        <w:t xml:space="preserve"> using both the Bell calibration and the Withers calibration </w:t>
      </w:r>
      <w:r w:rsidR="00080FDE">
        <w:t xml:space="preserve">and also by nanoSIMS </w:t>
      </w:r>
      <w:r>
        <w:t>(</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r w:rsidR="00080FDE">
        <w:t>These three estimates</w:t>
      </w:r>
      <w:r>
        <w:t xml:space="preserve"> were averaged to produce </w:t>
      </w:r>
      <w:r w:rsidR="00080FDE">
        <w:t>initial water concentration estimates</w:t>
      </w:r>
      <w:r>
        <w:t xml:space="preserve"> of 15</w:t>
      </w:r>
      <w:r>
        <w:rPr>
          <w:rFonts w:cstheme="minorHAnsi"/>
        </w:rPr>
        <w:t>±</w:t>
      </w:r>
      <w:r>
        <w:t>2 ppm H</w:t>
      </w:r>
      <w:r w:rsidRPr="00080FDE">
        <w:rPr>
          <w:vertAlign w:val="subscript"/>
        </w:rPr>
        <w:t>2</w:t>
      </w:r>
      <w:r>
        <w:t>O in the Kilauea Iki olivine and 4</w:t>
      </w:r>
      <w:r>
        <w:rPr>
          <w:rFonts w:cstheme="minorHAnsi"/>
        </w:rPr>
        <w:t>±</w:t>
      </w:r>
      <w:r>
        <w:t>1 ppm H</w:t>
      </w:r>
      <w:r w:rsidRPr="00080FDE">
        <w:rPr>
          <w:vertAlign w:val="subscript"/>
        </w:rPr>
        <w:t>2</w:t>
      </w:r>
      <w:r>
        <w:t>O in the San Carlos olivine.</w:t>
      </w:r>
      <w:r w:rsidR="0052422E">
        <w:t xml:space="preserve"> These low concentrations are consistent with previous work on San Carlos olivine </w:t>
      </w:r>
      <w:r w:rsidR="0052422E" w:rsidRPr="0052422E">
        <w:rPr>
          <w:b/>
        </w:rPr>
        <w:fldChar w:fldCharType="begin"/>
      </w:r>
      <w:r w:rsidR="002918DE">
        <w:rPr>
          <w:b/>
        </w:rPr>
        <w:instrText xml:space="preserve"> 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 </w:instrText>
      </w:r>
      <w:r w:rsidR="0052422E" w:rsidRPr="0052422E">
        <w:rPr>
          <w:b/>
        </w:rPr>
        <w:fldChar w:fldCharType="separate"/>
      </w:r>
      <w:r w:rsidR="002918DE" w:rsidRPr="002918DE">
        <w:rPr>
          <w:rFonts w:ascii="Calibri" w:hAnsi="Calibri"/>
        </w:rPr>
        <w:t>(Peslier and Luhr 2006; Kurosawa, Yurimoto, and Sueno 1997)</w:t>
      </w:r>
      <w:r w:rsidR="0052422E" w:rsidRPr="0052422E">
        <w:rPr>
          <w:b/>
        </w:rPr>
        <w:fldChar w:fldCharType="end"/>
      </w:r>
      <w:r w:rsidR="00893785">
        <w:rPr>
          <w:b/>
        </w:rPr>
        <w:t xml:space="preserve"> ?? Who measured things, and what did they find?</w:t>
      </w:r>
    </w:p>
    <w:p w14:paraId="6586DE5D" w14:textId="77777777" w:rsidR="003E3B57" w:rsidRPr="003E3B57" w:rsidRDefault="003E3B57" w:rsidP="003E3B57"/>
    <w:p w14:paraId="020D8AD4" w14:textId="54C63798" w:rsidR="003B3D0B" w:rsidRDefault="003C2730" w:rsidP="003B3D0B">
      <w:pPr>
        <w:pStyle w:val="Heading2"/>
      </w:pPr>
      <w:r>
        <w:rPr>
          <w:noProof/>
        </w:rPr>
        <w:drawing>
          <wp:inline distT="0" distB="0" distL="0" distR="0" wp14:anchorId="534F9AC8" wp14:editId="351D6049">
            <wp:extent cx="5486400" cy="335059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2_polarized_FTIR.jpg"/>
                    <pic:cNvPicPr/>
                  </pic:nvPicPr>
                  <pic:blipFill rotWithShape="1">
                    <a:blip r:embed="rId9">
                      <a:extLst>
                        <a:ext uri="{28A0092B-C50C-407E-A947-70E740481C1C}">
                          <a14:useLocalDpi xmlns:a14="http://schemas.microsoft.com/office/drawing/2010/main" val="0"/>
                        </a:ext>
                      </a:extLst>
                    </a:blip>
                    <a:srcRect l="2051" t="12083" r="9360"/>
                    <a:stretch/>
                  </pic:blipFill>
                  <pic:spPr bwMode="auto">
                    <a:xfrm>
                      <a:off x="0" y="0"/>
                      <a:ext cx="5486400" cy="3350595"/>
                    </a:xfrm>
                    <a:prstGeom prst="rect">
                      <a:avLst/>
                    </a:prstGeom>
                    <a:ln>
                      <a:noFill/>
                    </a:ln>
                    <a:extLst>
                      <a:ext uri="{53640926-AAD7-44D8-BBD7-CCE9431645EC}">
                        <a14:shadowObscured xmlns:a14="http://schemas.microsoft.com/office/drawing/2010/main"/>
                      </a:ext>
                    </a:extLst>
                  </pic:spPr>
                </pic:pic>
              </a:graphicData>
            </a:graphic>
          </wp:inline>
        </w:drawing>
      </w:r>
    </w:p>
    <w:p w14:paraId="5C938FDA" w14:textId="040A6F3D" w:rsidR="003D731E" w:rsidRDefault="003B3D0B" w:rsidP="003B3D0B">
      <w:pPr>
        <w:pStyle w:val="Caption"/>
      </w:pPr>
      <w:bookmarkStart w:id="1" w:name="_Ref477259778"/>
      <w:r>
        <w:t xml:space="preserve">Figure </w:t>
      </w:r>
      <w:r w:rsidR="006A502E">
        <w:fldChar w:fldCharType="begin"/>
      </w:r>
      <w:r w:rsidR="006A502E">
        <w:instrText xml:space="preserve"> SEQ Figure \* ARABIC </w:instrText>
      </w:r>
      <w:r w:rsidR="006A502E">
        <w:fldChar w:fldCharType="separate"/>
      </w:r>
      <w:r w:rsidR="00215C52">
        <w:rPr>
          <w:noProof/>
        </w:rPr>
        <w:t>2</w:t>
      </w:r>
      <w:r w:rsidR="006A502E">
        <w:rPr>
          <w:noProof/>
        </w:rPr>
        <w:fldChar w:fldCharType="end"/>
      </w:r>
      <w:bookmarkEnd w:id="1"/>
      <w:r>
        <w:t xml:space="preserve">. Polarized FTIR spectra (blue) </w:t>
      </w:r>
      <w:r w:rsidR="00080FDE">
        <w:t xml:space="preserve">with electric vector E parallel to three orthogonal directions </w:t>
      </w:r>
      <w:r>
        <w:t xml:space="preserve">and baselines (black) used to estimate the initial water concentrations of Kilauea Iki olivine (Kiki) and San Carlos olivine (SC1-1 and SC1-2) reported in </w:t>
      </w:r>
      <w:r>
        <w:fldChar w:fldCharType="begin"/>
      </w:r>
      <w:r>
        <w:instrText xml:space="preserve"> REF _Ref477258465 \h </w:instrText>
      </w:r>
      <w:r>
        <w:fldChar w:fldCharType="separate"/>
      </w:r>
      <w:r w:rsidR="00215C52">
        <w:t xml:space="preserve">Table </w:t>
      </w:r>
      <w:r w:rsidR="00215C52">
        <w:rPr>
          <w:noProof/>
        </w:rPr>
        <w:t>1</w:t>
      </w:r>
      <w:r>
        <w:fldChar w:fldCharType="end"/>
      </w:r>
      <w:r>
        <w:t xml:space="preserve">. </w:t>
      </w:r>
      <w:r w:rsidR="00F52455">
        <w:t xml:space="preserve">The areas for all three baselines were averaged and used to produce the reported error on each area. </w:t>
      </w:r>
    </w:p>
    <w:p w14:paraId="240277D0" w14:textId="77777777" w:rsidR="009C22DE" w:rsidRDefault="009C22DE" w:rsidP="009C22DE"/>
    <w:p w14:paraId="0DBB3A56" w14:textId="77777777" w:rsidR="003B3D0B" w:rsidRPr="003B3D0B" w:rsidRDefault="009C22DE" w:rsidP="003B3D0B">
      <w:r>
        <w:br w:type="column"/>
      </w:r>
    </w:p>
    <w:p w14:paraId="62B9AB90" w14:textId="77777777" w:rsidR="00D018C6" w:rsidRDefault="00D018C6" w:rsidP="00D018C6">
      <w:pPr>
        <w:pStyle w:val="Caption"/>
      </w:pPr>
      <w:bookmarkStart w:id="2" w:name="_Ref477258465"/>
      <w:r>
        <w:t xml:space="preserve">Table </w:t>
      </w:r>
      <w:r w:rsidR="006A502E">
        <w:fldChar w:fldCharType="begin"/>
      </w:r>
      <w:r w:rsidR="006A502E">
        <w:instrText xml:space="preserve"> SEQ Table \* ARABIC </w:instrText>
      </w:r>
      <w:r w:rsidR="006A502E">
        <w:fldChar w:fldCharType="separate"/>
      </w:r>
      <w:r w:rsidR="00215C52">
        <w:rPr>
          <w:noProof/>
        </w:rPr>
        <w:t>1</w:t>
      </w:r>
      <w:r w:rsidR="006A502E">
        <w:rPr>
          <w:noProof/>
        </w:rPr>
        <w:fldChar w:fldCharType="end"/>
      </w:r>
      <w:bookmarkEnd w:id="2"/>
      <w:r>
        <w:t>. Water concentration estimates for Kilauea Iki olivine and San Carlos olivine based on polarized FTIR areas</w:t>
      </w:r>
      <w:r w:rsidR="00BF05A4">
        <w:t xml:space="preserve"> (</w:t>
      </w:r>
      <w:r w:rsidR="00BF05A4">
        <w:fldChar w:fldCharType="begin"/>
      </w:r>
      <w:r w:rsidR="00BF05A4">
        <w:instrText xml:space="preserve"> REF _Ref477259778 \h </w:instrText>
      </w:r>
      <w:r w:rsidR="00BF05A4">
        <w:fldChar w:fldCharType="separate"/>
      </w:r>
      <w:r w:rsidR="00215C52">
        <w:t xml:space="preserve">Figure </w:t>
      </w:r>
      <w:r w:rsidR="00215C52">
        <w:rPr>
          <w:noProof/>
        </w:rPr>
        <w:t>2</w:t>
      </w:r>
      <w:r w:rsidR="00BF05A4">
        <w:fldChar w:fldCharType="end"/>
      </w:r>
      <w:r w:rsidR="00110215">
        <w:t xml:space="preserve"> and </w:t>
      </w:r>
      <w:r w:rsidR="00110215">
        <w:fldChar w:fldCharType="begin"/>
      </w:r>
      <w:r w:rsidR="00110215">
        <w:instrText xml:space="preserve"> REF _Ref477446399 \h </w:instrText>
      </w:r>
      <w:r w:rsidR="00110215">
        <w:fldChar w:fldCharType="separate"/>
      </w:r>
      <w:r w:rsidR="00215C52">
        <w:t xml:space="preserve">Figure </w:t>
      </w:r>
      <w:r w:rsidR="00215C52">
        <w:rPr>
          <w:noProof/>
        </w:rPr>
        <w:t>3</w:t>
      </w:r>
      <w:r w:rsidR="00110215">
        <w:fldChar w:fldCharType="end"/>
      </w:r>
      <w:r w:rsidR="00BF05A4">
        <w:t>)</w:t>
      </w:r>
      <w:r>
        <w:t xml:space="preserve"> and</w:t>
      </w:r>
      <w:r w:rsidR="00BB6728">
        <w:t xml:space="preserve"> SIMS measurements</w:t>
      </w:r>
      <w:r>
        <w:t>.</w:t>
      </w:r>
    </w:p>
    <w:tbl>
      <w:tblPr>
        <w:tblStyle w:val="TableGrid"/>
        <w:tblW w:w="0" w:type="auto"/>
        <w:tblLook w:val="04A0" w:firstRow="1" w:lastRow="0" w:firstColumn="1" w:lastColumn="0" w:noHBand="0" w:noVBand="1"/>
      </w:tblPr>
      <w:tblGrid>
        <w:gridCol w:w="3095"/>
        <w:gridCol w:w="2480"/>
        <w:gridCol w:w="1260"/>
        <w:gridCol w:w="2515"/>
      </w:tblGrid>
      <w:tr w:rsidR="002F7B54" w14:paraId="1BA90CF1" w14:textId="77777777" w:rsidTr="009A75FF">
        <w:tc>
          <w:tcPr>
            <w:tcW w:w="3095" w:type="dxa"/>
          </w:tcPr>
          <w:p w14:paraId="07F7A79B" w14:textId="77777777" w:rsidR="002F7B54" w:rsidRDefault="002F7B54" w:rsidP="003E2198">
            <w:pPr>
              <w:ind w:firstLine="0"/>
            </w:pPr>
          </w:p>
        </w:tc>
        <w:tc>
          <w:tcPr>
            <w:tcW w:w="2480" w:type="dxa"/>
          </w:tcPr>
          <w:p w14:paraId="42E59530" w14:textId="77777777" w:rsidR="002F7B54" w:rsidRDefault="002F7B54" w:rsidP="009A75FF">
            <w:pPr>
              <w:ind w:firstLine="0"/>
            </w:pPr>
            <w:r>
              <w:t>Kilauea Iki olivine</w:t>
            </w:r>
            <w:r w:rsidR="009A75FF">
              <w:t>;</w:t>
            </w:r>
            <w:r>
              <w:t xml:space="preserve"> Kiki</w:t>
            </w:r>
          </w:p>
        </w:tc>
        <w:tc>
          <w:tcPr>
            <w:tcW w:w="3775" w:type="dxa"/>
            <w:gridSpan w:val="2"/>
          </w:tcPr>
          <w:p w14:paraId="7C992EE5" w14:textId="77777777" w:rsidR="002F7B54" w:rsidRDefault="002F7B54" w:rsidP="009A75FF">
            <w:pPr>
              <w:ind w:firstLine="0"/>
            </w:pPr>
            <w:r>
              <w:t>San Carlos olivine</w:t>
            </w:r>
            <w:r w:rsidR="009A75FF">
              <w:t>;</w:t>
            </w:r>
            <w:r>
              <w:t xml:space="preserve"> sub-samples of SC1</w:t>
            </w:r>
          </w:p>
        </w:tc>
      </w:tr>
      <w:tr w:rsidR="002F7B54" w14:paraId="5B786E6E" w14:textId="77777777" w:rsidTr="009A75FF">
        <w:tc>
          <w:tcPr>
            <w:tcW w:w="3095" w:type="dxa"/>
          </w:tcPr>
          <w:p w14:paraId="3F6235DE" w14:textId="77777777" w:rsidR="002F7B54" w:rsidRDefault="002F7B54" w:rsidP="002F7B54">
            <w:pPr>
              <w:ind w:firstLine="0"/>
            </w:pPr>
            <w:r>
              <w:t>FTIR area E || [100] (cm</w:t>
            </w:r>
            <w:r w:rsidRPr="003E2198">
              <w:rPr>
                <w:vertAlign w:val="superscript"/>
              </w:rPr>
              <w:t>-2</w:t>
            </w:r>
            <w:r>
              <w:t>)</w:t>
            </w:r>
          </w:p>
        </w:tc>
        <w:tc>
          <w:tcPr>
            <w:tcW w:w="2480" w:type="dxa"/>
          </w:tcPr>
          <w:p w14:paraId="35B967F5" w14:textId="77777777" w:rsidR="002F7B54" w:rsidRDefault="002F7B54" w:rsidP="002F7B54">
            <w:pPr>
              <w:ind w:firstLine="0"/>
            </w:pPr>
            <w:r w:rsidRPr="003E2198">
              <w:t>52+/-10</w:t>
            </w:r>
          </w:p>
        </w:tc>
        <w:tc>
          <w:tcPr>
            <w:tcW w:w="1260" w:type="dxa"/>
          </w:tcPr>
          <w:p w14:paraId="24D5E178" w14:textId="77777777" w:rsidR="002F7B54" w:rsidRDefault="002F7B54" w:rsidP="002F7B54">
            <w:pPr>
              <w:ind w:firstLine="0"/>
            </w:pPr>
            <w:r w:rsidRPr="003E2198">
              <w:t>7+/-5</w:t>
            </w:r>
            <w:r>
              <w:t xml:space="preserve"> </w:t>
            </w:r>
          </w:p>
          <w:p w14:paraId="3C378CAA" w14:textId="168A84DC" w:rsidR="002F7B54" w:rsidRDefault="002E12A5" w:rsidP="002F7B54">
            <w:pPr>
              <w:ind w:firstLine="0"/>
            </w:pPr>
            <w:r>
              <w:t>55+/-17</w:t>
            </w:r>
            <w:r w:rsidR="002F7B54">
              <w:t xml:space="preserve"> </w:t>
            </w:r>
          </w:p>
          <w:p w14:paraId="3A1C27F4" w14:textId="2CCF35CB" w:rsidR="002F7B54" w:rsidRDefault="000C06EE" w:rsidP="002F7B54">
            <w:pPr>
              <w:ind w:firstLine="0"/>
            </w:pPr>
            <w:r>
              <w:t>24+/-8</w:t>
            </w:r>
            <w:r w:rsidR="002F7B54">
              <w:t xml:space="preserve"> </w:t>
            </w:r>
          </w:p>
          <w:p w14:paraId="65359F71" w14:textId="77777777" w:rsidR="002F7B54" w:rsidRDefault="002F7B54" w:rsidP="002F7B54">
            <w:pPr>
              <w:ind w:firstLine="0"/>
            </w:pPr>
            <w:r>
              <w:t xml:space="preserve">7+/-6 </w:t>
            </w:r>
          </w:p>
        </w:tc>
        <w:tc>
          <w:tcPr>
            <w:tcW w:w="2515" w:type="dxa"/>
          </w:tcPr>
          <w:p w14:paraId="5532B027" w14:textId="77777777" w:rsidR="002F7B54" w:rsidRDefault="002F7B54" w:rsidP="002F7B54">
            <w:pPr>
              <w:ind w:firstLine="0"/>
            </w:pPr>
            <w:r>
              <w:t>untreated SC1-1</w:t>
            </w:r>
          </w:p>
          <w:p w14:paraId="149CBCE9" w14:textId="77777777" w:rsidR="002F7B54" w:rsidRDefault="002F7B54" w:rsidP="002F7B54">
            <w:pPr>
              <w:ind w:firstLine="0"/>
            </w:pPr>
            <w:r>
              <w:t>partially hydrated SC1-7</w:t>
            </w:r>
          </w:p>
          <w:p w14:paraId="5C07E9F8" w14:textId="77777777" w:rsidR="002F7B54" w:rsidRDefault="002F7B54" w:rsidP="002F7B54">
            <w:pPr>
              <w:ind w:firstLine="0"/>
            </w:pPr>
            <w:r>
              <w:t>partially hydrated SC1-2</w:t>
            </w:r>
          </w:p>
          <w:p w14:paraId="36A7B931" w14:textId="77777777" w:rsidR="002F7B54" w:rsidRDefault="002F7B54" w:rsidP="002F7B54">
            <w:pPr>
              <w:ind w:firstLine="0"/>
            </w:pPr>
            <w:r>
              <w:t>dehydrated SC1-2</w:t>
            </w:r>
          </w:p>
        </w:tc>
      </w:tr>
      <w:tr w:rsidR="002F7B54" w14:paraId="4836991A" w14:textId="77777777" w:rsidTr="009A75FF">
        <w:tc>
          <w:tcPr>
            <w:tcW w:w="3095" w:type="dxa"/>
          </w:tcPr>
          <w:p w14:paraId="363165CD" w14:textId="77777777" w:rsidR="002F7B54" w:rsidRDefault="002F7B54" w:rsidP="002F7B54">
            <w:pPr>
              <w:ind w:firstLine="0"/>
            </w:pPr>
            <w:r>
              <w:t>FTIR area E || [010] (cm</w:t>
            </w:r>
            <w:r w:rsidRPr="003E2198">
              <w:rPr>
                <w:vertAlign w:val="superscript"/>
              </w:rPr>
              <w:t>-2</w:t>
            </w:r>
            <w:r>
              <w:t>)</w:t>
            </w:r>
          </w:p>
        </w:tc>
        <w:tc>
          <w:tcPr>
            <w:tcW w:w="2480" w:type="dxa"/>
          </w:tcPr>
          <w:p w14:paraId="201B3C45" w14:textId="77777777" w:rsidR="002F7B54" w:rsidRDefault="002F7B54" w:rsidP="002F7B54">
            <w:pPr>
              <w:ind w:firstLine="0"/>
            </w:pPr>
            <w:r w:rsidRPr="003E2198">
              <w:t>31+/-13</w:t>
            </w:r>
          </w:p>
        </w:tc>
        <w:tc>
          <w:tcPr>
            <w:tcW w:w="1260" w:type="dxa"/>
          </w:tcPr>
          <w:p w14:paraId="4FE3F1E4" w14:textId="77777777" w:rsidR="002F7B54" w:rsidRDefault="002F7B54" w:rsidP="002F7B54">
            <w:pPr>
              <w:ind w:firstLine="0"/>
            </w:pPr>
            <w:r w:rsidRPr="003E2198">
              <w:t>8+/-5</w:t>
            </w:r>
          </w:p>
        </w:tc>
        <w:tc>
          <w:tcPr>
            <w:tcW w:w="2515" w:type="dxa"/>
          </w:tcPr>
          <w:p w14:paraId="76C394F6" w14:textId="77777777" w:rsidR="002F7B54" w:rsidRDefault="002F7B54" w:rsidP="002F7B54">
            <w:pPr>
              <w:ind w:firstLine="0"/>
            </w:pPr>
            <w:r>
              <w:t>untreated SC1-1</w:t>
            </w:r>
          </w:p>
        </w:tc>
      </w:tr>
      <w:tr w:rsidR="002F7B54" w14:paraId="2E7DBB43" w14:textId="77777777" w:rsidTr="009A75FF">
        <w:tc>
          <w:tcPr>
            <w:tcW w:w="3095" w:type="dxa"/>
          </w:tcPr>
          <w:p w14:paraId="719C5E79" w14:textId="77777777" w:rsidR="002F7B54" w:rsidRDefault="002F7B54" w:rsidP="002F7B54">
            <w:pPr>
              <w:ind w:firstLine="0"/>
            </w:pPr>
            <w:r>
              <w:t>FTIR area E || [001] (cm</w:t>
            </w:r>
            <w:r w:rsidRPr="003E2198">
              <w:rPr>
                <w:vertAlign w:val="superscript"/>
              </w:rPr>
              <w:t>-2</w:t>
            </w:r>
            <w:r>
              <w:t>)</w:t>
            </w:r>
          </w:p>
        </w:tc>
        <w:tc>
          <w:tcPr>
            <w:tcW w:w="2480" w:type="dxa"/>
          </w:tcPr>
          <w:p w14:paraId="16E1349B" w14:textId="77777777" w:rsidR="002F7B54" w:rsidRDefault="002F7B54" w:rsidP="002F7B54">
            <w:pPr>
              <w:ind w:firstLine="0"/>
            </w:pPr>
            <w:r w:rsidRPr="003E2198">
              <w:t>18+/-9</w:t>
            </w:r>
          </w:p>
        </w:tc>
        <w:tc>
          <w:tcPr>
            <w:tcW w:w="1260" w:type="dxa"/>
          </w:tcPr>
          <w:p w14:paraId="58ABE078" w14:textId="77777777" w:rsidR="002F7B54" w:rsidRDefault="002F7B54" w:rsidP="002F7B54">
            <w:pPr>
              <w:ind w:firstLine="0"/>
            </w:pPr>
            <w:r w:rsidRPr="003E2198">
              <w:t>9+/-4</w:t>
            </w:r>
          </w:p>
        </w:tc>
        <w:tc>
          <w:tcPr>
            <w:tcW w:w="2515" w:type="dxa"/>
          </w:tcPr>
          <w:p w14:paraId="54CF4458" w14:textId="77777777" w:rsidR="002F7B54" w:rsidRDefault="002F7B54" w:rsidP="002F7B54">
            <w:pPr>
              <w:ind w:firstLine="0"/>
            </w:pPr>
            <w:r>
              <w:t>untreated SC1-1</w:t>
            </w:r>
          </w:p>
        </w:tc>
      </w:tr>
      <w:tr w:rsidR="002F7B54" w14:paraId="3345CED3" w14:textId="77777777" w:rsidTr="009A75FF">
        <w:tc>
          <w:tcPr>
            <w:tcW w:w="3095" w:type="dxa"/>
          </w:tcPr>
          <w:p w14:paraId="2885C445" w14:textId="77777777" w:rsidR="002F7B54" w:rsidRDefault="002F7B54" w:rsidP="002F7B54">
            <w:pPr>
              <w:ind w:firstLine="0"/>
            </w:pPr>
            <w:r>
              <w:t>FTIR area summed over 3 directions (cm</w:t>
            </w:r>
            <w:r w:rsidRPr="003E2198">
              <w:rPr>
                <w:vertAlign w:val="superscript"/>
              </w:rPr>
              <w:t>-2</w:t>
            </w:r>
            <w:r>
              <w:t>)</w:t>
            </w:r>
          </w:p>
        </w:tc>
        <w:tc>
          <w:tcPr>
            <w:tcW w:w="2480" w:type="dxa"/>
          </w:tcPr>
          <w:p w14:paraId="2EC7571F" w14:textId="77777777" w:rsidR="002F7B54" w:rsidRDefault="002F7B54" w:rsidP="002F7B54">
            <w:pPr>
              <w:ind w:firstLine="0"/>
            </w:pPr>
            <w:r w:rsidRPr="003E2198">
              <w:t>101+/-19</w:t>
            </w:r>
          </w:p>
        </w:tc>
        <w:tc>
          <w:tcPr>
            <w:tcW w:w="1260" w:type="dxa"/>
          </w:tcPr>
          <w:p w14:paraId="306601C0" w14:textId="77777777" w:rsidR="002F7B54" w:rsidRDefault="002F7B54" w:rsidP="002F7B54">
            <w:pPr>
              <w:ind w:firstLine="0"/>
            </w:pPr>
            <w:r w:rsidRPr="003E2198">
              <w:t>24+/-8</w:t>
            </w:r>
          </w:p>
        </w:tc>
        <w:tc>
          <w:tcPr>
            <w:tcW w:w="2515" w:type="dxa"/>
          </w:tcPr>
          <w:p w14:paraId="545DF326" w14:textId="77777777" w:rsidR="002F7B54" w:rsidRDefault="002F7B54" w:rsidP="002F7B54">
            <w:pPr>
              <w:ind w:firstLine="0"/>
            </w:pPr>
            <w:r>
              <w:t>untreated SC1-1</w:t>
            </w:r>
          </w:p>
        </w:tc>
      </w:tr>
      <w:tr w:rsidR="002F7B54" w14:paraId="4F61627B" w14:textId="77777777" w:rsidTr="009A75FF">
        <w:tc>
          <w:tcPr>
            <w:tcW w:w="3095" w:type="dxa"/>
          </w:tcPr>
          <w:p w14:paraId="181C3C36" w14:textId="77777777" w:rsidR="002F7B54" w:rsidRDefault="002F7B54" w:rsidP="002F7B54">
            <w:pPr>
              <w:ind w:firstLine="0"/>
            </w:pPr>
            <w:r>
              <w:t>Water, Bell calibration (ppm H</w:t>
            </w:r>
            <w:r w:rsidRPr="003E2198">
              <w:rPr>
                <w:vertAlign w:val="subscript"/>
              </w:rPr>
              <w:t>2</w:t>
            </w:r>
            <w:r>
              <w:t>O)</w:t>
            </w:r>
          </w:p>
        </w:tc>
        <w:tc>
          <w:tcPr>
            <w:tcW w:w="2480" w:type="dxa"/>
          </w:tcPr>
          <w:p w14:paraId="0E3EA901" w14:textId="77777777" w:rsidR="002F7B54" w:rsidRDefault="002F7B54" w:rsidP="002F7B54">
            <w:pPr>
              <w:ind w:firstLine="0"/>
            </w:pPr>
            <w:r w:rsidRPr="003E2198">
              <w:t>19+/-4</w:t>
            </w:r>
          </w:p>
        </w:tc>
        <w:tc>
          <w:tcPr>
            <w:tcW w:w="1260" w:type="dxa"/>
          </w:tcPr>
          <w:p w14:paraId="14E6467C" w14:textId="77777777" w:rsidR="002F7B54" w:rsidRDefault="002F7B54" w:rsidP="002F7B54">
            <w:pPr>
              <w:ind w:firstLine="0"/>
            </w:pPr>
            <w:r w:rsidRPr="003E2198">
              <w:t>4.5+/-1.5</w:t>
            </w:r>
          </w:p>
        </w:tc>
        <w:tc>
          <w:tcPr>
            <w:tcW w:w="2515" w:type="dxa"/>
          </w:tcPr>
          <w:p w14:paraId="612AC296" w14:textId="77777777" w:rsidR="002F7B54" w:rsidRDefault="002F7B54" w:rsidP="002F7B54">
            <w:pPr>
              <w:ind w:firstLine="0"/>
            </w:pPr>
            <w:r>
              <w:t>untreated SC1-1</w:t>
            </w:r>
          </w:p>
          <w:p w14:paraId="4077CF88" w14:textId="77777777" w:rsidR="002F7B54" w:rsidRDefault="002F7B54" w:rsidP="002F7B54">
            <w:pPr>
              <w:ind w:firstLine="0"/>
            </w:pPr>
          </w:p>
        </w:tc>
      </w:tr>
      <w:tr w:rsidR="002F7B54" w14:paraId="03318E0B" w14:textId="77777777" w:rsidTr="009A75FF">
        <w:tc>
          <w:tcPr>
            <w:tcW w:w="3095" w:type="dxa"/>
          </w:tcPr>
          <w:p w14:paraId="660BECDC" w14:textId="77777777" w:rsidR="002F7B54" w:rsidRDefault="002F7B54" w:rsidP="002F7B54">
            <w:pPr>
              <w:ind w:firstLine="0"/>
            </w:pPr>
            <w:r>
              <w:t>Water, Withers calibration (ppm H</w:t>
            </w:r>
            <w:r w:rsidRPr="003E2198">
              <w:rPr>
                <w:vertAlign w:val="subscript"/>
              </w:rPr>
              <w:t>2</w:t>
            </w:r>
            <w:r>
              <w:t>O)</w:t>
            </w:r>
          </w:p>
        </w:tc>
        <w:tc>
          <w:tcPr>
            <w:tcW w:w="2480" w:type="dxa"/>
          </w:tcPr>
          <w:p w14:paraId="728AAE80" w14:textId="77777777" w:rsidR="002F7B54" w:rsidRDefault="002F7B54" w:rsidP="002F7B54">
            <w:pPr>
              <w:ind w:firstLine="0"/>
            </w:pPr>
            <w:r>
              <w:t>12+/-2</w:t>
            </w:r>
          </w:p>
        </w:tc>
        <w:tc>
          <w:tcPr>
            <w:tcW w:w="1260" w:type="dxa"/>
          </w:tcPr>
          <w:p w14:paraId="4D556AFF" w14:textId="77777777" w:rsidR="002F7B54" w:rsidRDefault="002F7B54" w:rsidP="002F7B54">
            <w:pPr>
              <w:ind w:firstLine="0"/>
            </w:pPr>
            <w:r>
              <w:t>3+/-1</w:t>
            </w:r>
          </w:p>
        </w:tc>
        <w:tc>
          <w:tcPr>
            <w:tcW w:w="2515" w:type="dxa"/>
          </w:tcPr>
          <w:p w14:paraId="60F69446" w14:textId="77777777" w:rsidR="002F7B54" w:rsidRDefault="002F7B54" w:rsidP="002F7B54">
            <w:pPr>
              <w:ind w:firstLine="0"/>
            </w:pPr>
            <w:r>
              <w:t>untreated SC1-1</w:t>
            </w:r>
          </w:p>
          <w:p w14:paraId="6EA320E3" w14:textId="77777777" w:rsidR="002F7B54" w:rsidRDefault="002F7B54" w:rsidP="002F7B54">
            <w:pPr>
              <w:ind w:firstLine="0"/>
            </w:pPr>
          </w:p>
        </w:tc>
      </w:tr>
      <w:tr w:rsidR="002F7B54" w14:paraId="7AE7E171" w14:textId="77777777" w:rsidTr="009A75FF">
        <w:tc>
          <w:tcPr>
            <w:tcW w:w="3095" w:type="dxa"/>
          </w:tcPr>
          <w:p w14:paraId="1F22ECED" w14:textId="77777777" w:rsidR="002F7B54" w:rsidRDefault="002F7B54" w:rsidP="002F7B54">
            <w:pPr>
              <w:ind w:firstLine="0"/>
            </w:pPr>
            <w:r>
              <w:t>Water, SIMS (ppm H</w:t>
            </w:r>
            <w:r w:rsidRPr="003E2198">
              <w:rPr>
                <w:vertAlign w:val="subscript"/>
              </w:rPr>
              <w:t>2</w:t>
            </w:r>
            <w:r>
              <w:t>O)</w:t>
            </w:r>
          </w:p>
        </w:tc>
        <w:tc>
          <w:tcPr>
            <w:tcW w:w="2480" w:type="dxa"/>
          </w:tcPr>
          <w:p w14:paraId="19E80B08" w14:textId="77777777" w:rsidR="002F7B54" w:rsidRDefault="002F7B54" w:rsidP="002F7B54">
            <w:pPr>
              <w:ind w:firstLine="0"/>
            </w:pPr>
            <w:r>
              <w:t>14</w:t>
            </w:r>
            <w:r w:rsidRPr="003E2198">
              <w:t>+/-1</w:t>
            </w:r>
          </w:p>
        </w:tc>
        <w:tc>
          <w:tcPr>
            <w:tcW w:w="1260" w:type="dxa"/>
          </w:tcPr>
          <w:p w14:paraId="75FBEE98" w14:textId="77777777" w:rsidR="002F7B54" w:rsidRDefault="002F7B54" w:rsidP="002F7B54">
            <w:pPr>
              <w:ind w:firstLine="0"/>
            </w:pPr>
            <w:r w:rsidRPr="003E2198">
              <w:t>5</w:t>
            </w:r>
            <w:r>
              <w:t>+/1</w:t>
            </w:r>
          </w:p>
        </w:tc>
        <w:tc>
          <w:tcPr>
            <w:tcW w:w="2515" w:type="dxa"/>
          </w:tcPr>
          <w:p w14:paraId="5CFD425D" w14:textId="77777777" w:rsidR="002F7B54" w:rsidRDefault="002F7B54" w:rsidP="002F7B54">
            <w:pPr>
              <w:ind w:firstLine="0"/>
            </w:pPr>
            <w:r>
              <w:t>dehydrated SC1-2</w:t>
            </w:r>
          </w:p>
        </w:tc>
      </w:tr>
      <w:tr w:rsidR="002F7B54" w14:paraId="7F5754A1" w14:textId="77777777" w:rsidTr="009A75FF">
        <w:tc>
          <w:tcPr>
            <w:tcW w:w="3095" w:type="dxa"/>
          </w:tcPr>
          <w:p w14:paraId="2CC0AF54" w14:textId="77777777" w:rsidR="002F7B54" w:rsidRDefault="002F7B54" w:rsidP="002F7B54">
            <w:pPr>
              <w:ind w:firstLine="0"/>
            </w:pPr>
            <w:r>
              <w:t>Average initial water (ppm H</w:t>
            </w:r>
            <w:r w:rsidRPr="0098781A">
              <w:rPr>
                <w:vertAlign w:val="subscript"/>
              </w:rPr>
              <w:t>2</w:t>
            </w:r>
            <w:r>
              <w:t>O)</w:t>
            </w:r>
          </w:p>
        </w:tc>
        <w:tc>
          <w:tcPr>
            <w:tcW w:w="2480" w:type="dxa"/>
          </w:tcPr>
          <w:p w14:paraId="7712E5FB" w14:textId="77777777" w:rsidR="002F7B54" w:rsidRDefault="002F7B54" w:rsidP="002F7B54">
            <w:pPr>
              <w:ind w:firstLine="0"/>
            </w:pPr>
            <w:r w:rsidRPr="003E2198">
              <w:t>15</w:t>
            </w:r>
            <w:r>
              <w:t>+/-2</w:t>
            </w:r>
          </w:p>
        </w:tc>
        <w:tc>
          <w:tcPr>
            <w:tcW w:w="1260" w:type="dxa"/>
          </w:tcPr>
          <w:p w14:paraId="2B0DBE6E" w14:textId="77777777" w:rsidR="002F7B54" w:rsidRDefault="002F7B54" w:rsidP="002F7B54">
            <w:pPr>
              <w:ind w:firstLine="0"/>
            </w:pPr>
            <w:r>
              <w:t>4+/-1</w:t>
            </w:r>
          </w:p>
        </w:tc>
        <w:tc>
          <w:tcPr>
            <w:tcW w:w="2515" w:type="dxa"/>
          </w:tcPr>
          <w:p w14:paraId="494F3955" w14:textId="77777777" w:rsidR="002F7B54" w:rsidRDefault="002F7B54" w:rsidP="002F7B54">
            <w:pPr>
              <w:ind w:firstLine="0"/>
            </w:pPr>
            <w:r>
              <w:t>SC1</w:t>
            </w:r>
          </w:p>
        </w:tc>
      </w:tr>
      <w:tr w:rsidR="006535C7" w14:paraId="3D26D041" w14:textId="77777777" w:rsidTr="009A75FF">
        <w:tc>
          <w:tcPr>
            <w:tcW w:w="3095" w:type="dxa"/>
          </w:tcPr>
          <w:p w14:paraId="5456B420" w14:textId="0C500840" w:rsidR="006535C7" w:rsidRDefault="006535C7" w:rsidP="006535C7">
            <w:pPr>
              <w:ind w:firstLine="0"/>
            </w:pPr>
            <w:r>
              <w:t>R</w:t>
            </w:r>
            <w:r w:rsidRPr="00DD06A5">
              <w:t>atio of water in ppm H</w:t>
            </w:r>
            <w:r w:rsidRPr="00DD06A5">
              <w:rPr>
                <w:vertAlign w:val="subscript"/>
              </w:rPr>
              <w:t>2</w:t>
            </w:r>
            <w:r>
              <w:t>O to area in cm</w:t>
            </w:r>
            <w:r w:rsidRPr="00DD06A5">
              <w:rPr>
                <w:vertAlign w:val="superscript"/>
              </w:rPr>
              <w:t>-2</w:t>
            </w:r>
            <w:r>
              <w:t xml:space="preserve"> with E || [100]</w:t>
            </w:r>
          </w:p>
        </w:tc>
        <w:tc>
          <w:tcPr>
            <w:tcW w:w="2480" w:type="dxa"/>
          </w:tcPr>
          <w:p w14:paraId="1D491169" w14:textId="7559483A" w:rsidR="006535C7" w:rsidRPr="003E2198" w:rsidRDefault="006535C7" w:rsidP="006535C7">
            <w:pPr>
              <w:ind w:firstLine="0"/>
            </w:pPr>
            <w:r>
              <w:t>0.3</w:t>
            </w:r>
          </w:p>
        </w:tc>
        <w:tc>
          <w:tcPr>
            <w:tcW w:w="1260" w:type="dxa"/>
          </w:tcPr>
          <w:p w14:paraId="4C1AAEB8" w14:textId="7D34D61F" w:rsidR="006535C7" w:rsidRDefault="006535C7" w:rsidP="006535C7">
            <w:pPr>
              <w:ind w:firstLine="0"/>
            </w:pPr>
            <w:r>
              <w:t>0.6</w:t>
            </w:r>
          </w:p>
        </w:tc>
        <w:tc>
          <w:tcPr>
            <w:tcW w:w="2515" w:type="dxa"/>
          </w:tcPr>
          <w:p w14:paraId="3CBD16F7" w14:textId="0A6B5360" w:rsidR="006535C7" w:rsidRDefault="006535C7" w:rsidP="006535C7">
            <w:pPr>
              <w:ind w:firstLine="0"/>
            </w:pPr>
            <w:r>
              <w:t>SC1-1</w:t>
            </w:r>
          </w:p>
        </w:tc>
      </w:tr>
      <w:tr w:rsidR="003C2730" w14:paraId="4534B6C2" w14:textId="77777777" w:rsidTr="009A75FF">
        <w:tc>
          <w:tcPr>
            <w:tcW w:w="3095" w:type="dxa"/>
          </w:tcPr>
          <w:p w14:paraId="14FB6E2A" w14:textId="32605C4B" w:rsidR="003C2730" w:rsidRDefault="003C2730" w:rsidP="003C2730">
            <w:pPr>
              <w:ind w:firstLine="0"/>
            </w:pPr>
            <w:r>
              <w:t>Average water (ppm H2O) after piston cylinder experiment</w:t>
            </w:r>
          </w:p>
        </w:tc>
        <w:tc>
          <w:tcPr>
            <w:tcW w:w="2480" w:type="dxa"/>
          </w:tcPr>
          <w:p w14:paraId="0CBE01D9" w14:textId="35C17ED1" w:rsidR="003C2730" w:rsidRDefault="003C2730" w:rsidP="003C2730">
            <w:pPr>
              <w:ind w:firstLine="0"/>
            </w:pPr>
            <w:r>
              <w:t>Not treated with pressure</w:t>
            </w:r>
          </w:p>
        </w:tc>
        <w:tc>
          <w:tcPr>
            <w:tcW w:w="1260" w:type="dxa"/>
          </w:tcPr>
          <w:p w14:paraId="5B2ADC09" w14:textId="77777777" w:rsidR="003C2730" w:rsidRDefault="003C2730" w:rsidP="003C2730">
            <w:pPr>
              <w:ind w:firstLine="0"/>
            </w:pPr>
            <w:r>
              <w:t xml:space="preserve">32+/-23 </w:t>
            </w:r>
          </w:p>
          <w:p w14:paraId="7059AB56" w14:textId="16482362" w:rsidR="003C2730" w:rsidRDefault="003C2730" w:rsidP="003C2730">
            <w:pPr>
              <w:ind w:firstLine="0"/>
            </w:pPr>
            <w:r>
              <w:t xml:space="preserve">14+/-10 </w:t>
            </w:r>
          </w:p>
        </w:tc>
        <w:tc>
          <w:tcPr>
            <w:tcW w:w="2515" w:type="dxa"/>
          </w:tcPr>
          <w:p w14:paraId="68821F78" w14:textId="77777777" w:rsidR="003C2730" w:rsidRDefault="003C2730" w:rsidP="003C2730">
            <w:pPr>
              <w:ind w:firstLine="0"/>
            </w:pPr>
            <w:r>
              <w:t>partially hydrated SC1-7</w:t>
            </w:r>
          </w:p>
          <w:p w14:paraId="3B0EE35A" w14:textId="62FE39A0" w:rsidR="003C2730" w:rsidRDefault="003C2730" w:rsidP="003C2730">
            <w:pPr>
              <w:ind w:firstLine="0"/>
            </w:pPr>
            <w:r>
              <w:t>partially hydrated SC1-2</w:t>
            </w:r>
          </w:p>
        </w:tc>
      </w:tr>
    </w:tbl>
    <w:p w14:paraId="08A1C22F" w14:textId="77777777" w:rsidR="00A6289D" w:rsidRDefault="004A757A" w:rsidP="00A6289D">
      <w:pPr>
        <w:pStyle w:val="Heading2"/>
      </w:pPr>
      <w:r>
        <w:t>Hydration</w:t>
      </w:r>
    </w:p>
    <w:p w14:paraId="12BC0E1E" w14:textId="77777777" w:rsidR="00B81C76" w:rsidRDefault="00912D26" w:rsidP="00224CA4">
      <w:r>
        <w:t>Chan</w:t>
      </w:r>
      <w:r w:rsidR="0026443E">
        <w:t>ges in FTIR absorbance indicate</w:t>
      </w:r>
      <w:r>
        <w:t xml:space="preserve"> that h</w:t>
      </w:r>
      <w:r w:rsidR="00C705E9">
        <w:t xml:space="preserve">ydrogen was successfully incorporated into </w:t>
      </w:r>
      <w:r w:rsidR="003735BB">
        <w:t xml:space="preserve">San Carlos olivine samples SC1-7 and </w:t>
      </w:r>
      <w:r w:rsidR="00B60327">
        <w:t>SC1-2</w:t>
      </w:r>
      <w:r w:rsidR="00C705E9">
        <w:t xml:space="preserve"> (</w:t>
      </w:r>
      <w:r w:rsidR="00F87A38">
        <w:fldChar w:fldCharType="begin"/>
      </w:r>
      <w:r w:rsidR="00F87A38">
        <w:instrText xml:space="preserve"> REF _Ref477446399 \h </w:instrText>
      </w:r>
      <w:r w:rsidR="00F87A38">
        <w:fldChar w:fldCharType="separate"/>
      </w:r>
      <w:r w:rsidR="00215C52">
        <w:t xml:space="preserve">Figure </w:t>
      </w:r>
      <w:r w:rsidR="00215C52">
        <w:rPr>
          <w:noProof/>
        </w:rPr>
        <w:t>3</w:t>
      </w:r>
      <w:r w:rsidR="00F87A38">
        <w:fldChar w:fldCharType="end"/>
      </w:r>
      <w:r w:rsidR="00416202">
        <w:t>A</w:t>
      </w:r>
      <w:r w:rsidR="00F87A38">
        <w:t>)</w:t>
      </w:r>
      <w:r w:rsidR="00B60327">
        <w:t xml:space="preserve">. </w:t>
      </w:r>
      <w:r w:rsidR="00E945B5">
        <w:t xml:space="preserve">To </w:t>
      </w:r>
      <w:r w:rsidR="00164092">
        <w:t>construct</w:t>
      </w:r>
      <w:r w:rsidR="00E945B5">
        <w:t xml:space="preserve"> </w:t>
      </w:r>
      <w:r>
        <w:t xml:space="preserve">hydrogen </w:t>
      </w:r>
      <w:r w:rsidR="00E945B5">
        <w:t>profiles, q</w:t>
      </w:r>
      <w:r w:rsidR="00DF061F">
        <w:t xml:space="preserve">uadratic baselines </w:t>
      </w:r>
      <w:r w:rsidR="00063976">
        <w:t>(</w:t>
      </w:r>
      <w:r w:rsidR="00063976">
        <w:fldChar w:fldCharType="begin"/>
      </w:r>
      <w:r w:rsidR="00063976">
        <w:instrText xml:space="preserve"> REF _Ref477446399 \h </w:instrText>
      </w:r>
      <w:r w:rsidR="00063976">
        <w:fldChar w:fldCharType="separate"/>
      </w:r>
      <w:r w:rsidR="00063976">
        <w:t xml:space="preserve">Figure </w:t>
      </w:r>
      <w:r w:rsidR="00063976">
        <w:rPr>
          <w:noProof/>
        </w:rPr>
        <w:t>3</w:t>
      </w:r>
      <w:r w:rsidR="00063976">
        <w:fldChar w:fldCharType="end"/>
      </w:r>
      <w:r w:rsidR="00063976">
        <w:t xml:space="preserve">B and C) </w:t>
      </w:r>
      <w:r w:rsidR="00DF061F">
        <w:t>w</w:t>
      </w:r>
      <w:r w:rsidR="00082403">
        <w:t xml:space="preserve">ere drawn </w:t>
      </w:r>
      <w:r w:rsidR="00724D5D">
        <w:t>to</w:t>
      </w:r>
      <w:r w:rsidR="00063976">
        <w:t xml:space="preserve"> match both</w:t>
      </w:r>
      <w:r w:rsidR="00DF061F">
        <w:t xml:space="preserve"> the curve </w:t>
      </w:r>
      <w:r w:rsidR="00082403">
        <w:t>of the spectrum of</w:t>
      </w:r>
      <w:r w:rsidR="00DF061F">
        <w:t xml:space="preserve"> the untreated sample</w:t>
      </w:r>
      <w:r w:rsidR="00416202">
        <w:t xml:space="preserve"> </w:t>
      </w:r>
      <w:r w:rsidR="00063976">
        <w:t xml:space="preserve">and the middle baselines used to determine the initial water concentration in </w:t>
      </w:r>
      <w:r w:rsidR="00063976">
        <w:fldChar w:fldCharType="begin"/>
      </w:r>
      <w:r w:rsidR="00063976">
        <w:instrText xml:space="preserve"> REF _Ref477259778 \h </w:instrText>
      </w:r>
      <w:r w:rsidR="00063976">
        <w:fldChar w:fldCharType="separate"/>
      </w:r>
      <w:r w:rsidR="00063976">
        <w:t xml:space="preserve">Figure </w:t>
      </w:r>
      <w:r w:rsidR="00063976">
        <w:rPr>
          <w:noProof/>
        </w:rPr>
        <w:t>2</w:t>
      </w:r>
      <w:r w:rsidR="00063976">
        <w:fldChar w:fldCharType="end"/>
      </w:r>
      <w:r>
        <w:t>. T</w:t>
      </w:r>
      <w:r w:rsidR="00E945B5">
        <w:t>he area under each curve was determined</w:t>
      </w:r>
      <w:r>
        <w:t xml:space="preserve"> and scaled to an estimated H concentration by multiplying by 0.6, following the ratio of concentration to area with E || [100]</w:t>
      </w:r>
      <w:r w:rsidR="005D63FD">
        <w:t xml:space="preserve"> reported for San Carlos olivine </w:t>
      </w:r>
      <w:r>
        <w:t xml:space="preserve">in </w:t>
      </w:r>
      <w:r>
        <w:fldChar w:fldCharType="begin"/>
      </w:r>
      <w:r>
        <w:instrText xml:space="preserve"> REF _Ref477258465 \h </w:instrText>
      </w:r>
      <w:r>
        <w:fldChar w:fldCharType="separate"/>
      </w:r>
      <w:r>
        <w:t xml:space="preserve">Table </w:t>
      </w:r>
      <w:r>
        <w:rPr>
          <w:noProof/>
        </w:rPr>
        <w:t>1</w:t>
      </w:r>
      <w:r>
        <w:fldChar w:fldCharType="end"/>
      </w:r>
      <w:r>
        <w:t>.</w:t>
      </w:r>
      <w:r w:rsidR="00224CA4">
        <w:t xml:space="preserve"> </w:t>
      </w:r>
    </w:p>
    <w:p w14:paraId="51B47FC6" w14:textId="537658DC" w:rsidR="00C13F36" w:rsidRDefault="00C13F36" w:rsidP="00224CA4">
      <w:r>
        <w:rPr>
          <w:rFonts w:cstheme="minorHAnsi"/>
        </w:rPr>
        <w:t>The hydrogen zonation in SC1-7 is primaril</w:t>
      </w:r>
      <w:r w:rsidR="00703148">
        <w:rPr>
          <w:rFonts w:cstheme="minorHAnsi"/>
        </w:rPr>
        <w:t>y observed || [001],</w:t>
      </w:r>
      <w:r>
        <w:rPr>
          <w:rFonts w:cstheme="minorHAnsi"/>
        </w:rPr>
        <w:t xml:space="preserve"> consistent with previously reported </w:t>
      </w:r>
      <w:r w:rsidR="007279B5">
        <w:rPr>
          <w:rFonts w:cstheme="minorHAnsi"/>
        </w:rPr>
        <w:t>work</w:t>
      </w:r>
      <w:r>
        <w:rPr>
          <w:rFonts w:cstheme="minorHAnsi"/>
        </w:rPr>
        <w:t xml:space="preserve"> </w:t>
      </w:r>
      <w:r>
        <w:rPr>
          <w:rFonts w:cstheme="minorHAnsi"/>
        </w:rPr>
        <w:fldChar w:fldCharType="begin"/>
      </w:r>
      <w:r w:rsidR="002918DE">
        <w:rPr>
          <w:rFonts w:cstheme="minorHAnsi"/>
        </w:rPr>
        <w:instrText xml:space="preserve"> 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 </w:instrText>
      </w:r>
      <w:r>
        <w:rPr>
          <w:rFonts w:cstheme="minorHAnsi"/>
        </w:rPr>
        <w:fldChar w:fldCharType="separate"/>
      </w:r>
      <w:r w:rsidR="002918DE" w:rsidRPr="002918DE">
        <w:rPr>
          <w:rFonts w:ascii="Calibri" w:hAnsi="Calibri"/>
        </w:rPr>
        <w:t>(Kohlstedt and Mackwell 1998; Demouchy and Mackwell 2006)</w:t>
      </w:r>
      <w:r>
        <w:rPr>
          <w:rFonts w:cstheme="minorHAnsi"/>
        </w:rPr>
        <w:fldChar w:fldCharType="end"/>
      </w:r>
      <w:r w:rsidR="00C574D3">
        <w:rPr>
          <w:rFonts w:cstheme="minorHAnsi"/>
        </w:rPr>
        <w:t>.</w:t>
      </w:r>
      <w:r w:rsidR="00170DC9">
        <w:rPr>
          <w:rFonts w:cstheme="minorHAnsi"/>
        </w:rPr>
        <w:t xml:space="preserve"> </w:t>
      </w:r>
      <w:r w:rsidR="0088552D">
        <w:rPr>
          <w:rFonts w:cstheme="minorHAnsi"/>
        </w:rPr>
        <w:t>The exact diffusivi</w:t>
      </w:r>
      <w:r w:rsidR="00A51905">
        <w:rPr>
          <w:rFonts w:cstheme="minorHAnsi"/>
        </w:rPr>
        <w:t>ties</w:t>
      </w:r>
      <w:r w:rsidR="0088552D">
        <w:rPr>
          <w:rFonts w:cstheme="minorHAnsi"/>
        </w:rPr>
        <w:t xml:space="preserve"> depe</w:t>
      </w:r>
      <w:r w:rsidR="00A51905">
        <w:rPr>
          <w:rFonts w:cstheme="minorHAnsi"/>
        </w:rPr>
        <w:t>nd</w:t>
      </w:r>
      <w:r w:rsidR="00001943">
        <w:rPr>
          <w:rFonts w:cstheme="minorHAnsi"/>
        </w:rPr>
        <w:t xml:space="preserve"> strongly on</w:t>
      </w:r>
      <w:r w:rsidR="00B624C2">
        <w:rPr>
          <w:rFonts w:cstheme="minorHAnsi"/>
        </w:rPr>
        <w:t xml:space="preserve"> both the choice of baselines used to determine the area under the curve and the </w:t>
      </w:r>
      <w:r w:rsidR="00A13CFD">
        <w:rPr>
          <w:rFonts w:cstheme="minorHAnsi"/>
        </w:rPr>
        <w:t xml:space="preserve">interpreted </w:t>
      </w:r>
      <w:r w:rsidR="00B624C2">
        <w:rPr>
          <w:rFonts w:cstheme="minorHAnsi"/>
        </w:rPr>
        <w:t>‘metastable equilibrium’ concentration</w:t>
      </w:r>
      <w:r w:rsidR="001B17F8">
        <w:rPr>
          <w:rFonts w:cstheme="minorHAnsi"/>
        </w:rPr>
        <w:t>, but are roughly the same order of magnitude as previously reported</w:t>
      </w:r>
      <w:r w:rsidR="00B81C76">
        <w:rPr>
          <w:rFonts w:cstheme="minorHAnsi"/>
        </w:rPr>
        <w:t>, with a fast direction || [001] of around 10</w:t>
      </w:r>
      <w:r w:rsidR="00B81C76" w:rsidRPr="00B81C76">
        <w:rPr>
          <w:rFonts w:cstheme="minorHAnsi"/>
          <w:vertAlign w:val="superscript"/>
        </w:rPr>
        <w:t>-12</w:t>
      </w:r>
      <w:r w:rsidR="00B81C76">
        <w:rPr>
          <w:rFonts w:cstheme="minorHAnsi"/>
        </w:rPr>
        <w:t xml:space="preserve"> m</w:t>
      </w:r>
      <w:r w:rsidR="00B81C76" w:rsidRPr="00B81C76">
        <w:rPr>
          <w:rFonts w:cstheme="minorHAnsi"/>
          <w:vertAlign w:val="superscript"/>
        </w:rPr>
        <w:t>2</w:t>
      </w:r>
      <w:r w:rsidR="00B81C76">
        <w:rPr>
          <w:rFonts w:cstheme="minorHAnsi"/>
        </w:rPr>
        <w:t>/s at 1000°C</w:t>
      </w:r>
      <w:r w:rsidR="00B624C2">
        <w:rPr>
          <w:rFonts w:cstheme="minorHAnsi"/>
        </w:rPr>
        <w:t>.</w:t>
      </w:r>
      <w:bookmarkStart w:id="3" w:name="_GoBack"/>
      <w:bookmarkEnd w:id="3"/>
    </w:p>
    <w:p w14:paraId="14969F2E" w14:textId="0A1DC316" w:rsidR="00B75BC8" w:rsidRDefault="00145EA0" w:rsidP="00E123C0">
      <w:pPr>
        <w:keepNext/>
        <w:ind w:firstLine="0"/>
      </w:pPr>
      <w:r>
        <w:rPr>
          <w:noProof/>
        </w:rPr>
        <w:lastRenderedPageBreak/>
        <w:drawing>
          <wp:inline distT="0" distB="0" distL="0" distR="0" wp14:anchorId="30E5E67C" wp14:editId="5962C074">
            <wp:extent cx="59436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_hydration_and_baseline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71656FCA" w14:textId="77777777" w:rsidR="00A6289D" w:rsidRDefault="00E123C0" w:rsidP="00E123C0">
      <w:pPr>
        <w:pStyle w:val="Caption"/>
      </w:pPr>
      <w:bookmarkStart w:id="4" w:name="_Ref477446399"/>
      <w:r>
        <w:t xml:space="preserve">Figure </w:t>
      </w:r>
      <w:r w:rsidR="006A502E">
        <w:fldChar w:fldCharType="begin"/>
      </w:r>
      <w:r w:rsidR="006A502E">
        <w:instrText xml:space="preserve"> SEQ Figure \* ARABIC </w:instrText>
      </w:r>
      <w:r w:rsidR="006A502E">
        <w:fldChar w:fldCharType="separate"/>
      </w:r>
      <w:r w:rsidR="00215C52">
        <w:rPr>
          <w:noProof/>
        </w:rPr>
        <w:t>3</w:t>
      </w:r>
      <w:r w:rsidR="006A502E">
        <w:rPr>
          <w:noProof/>
        </w:rPr>
        <w:fldChar w:fldCharType="end"/>
      </w:r>
      <w:bookmarkEnd w:id="4"/>
      <w:r>
        <w:t xml:space="preserve">. </w:t>
      </w:r>
      <w:r w:rsidR="00885D5E">
        <w:t xml:space="preserve">(A) </w:t>
      </w:r>
      <w:r>
        <w:t>Polarized FTIR spectra with electric vector E || [100]</w:t>
      </w:r>
      <w:r w:rsidR="00AA6217">
        <w:t xml:space="preserve"> averaged across all traverses </w:t>
      </w:r>
      <w:r w:rsidR="00885D5E">
        <w:t xml:space="preserve">in three directions </w:t>
      </w:r>
      <w:r>
        <w:t>of San Carlos olivine SC1 pieces that were untreated (SC1-1, blue); hydrated in a piston cylinder for exactly the amount of time needed to reach “metastable equilibrium” by the proton-polaron mechanism (SC1-2, green) at 800</w:t>
      </w:r>
      <w:r>
        <w:rPr>
          <w:rFonts w:cstheme="minorHAnsi"/>
        </w:rPr>
        <w:t>°</w:t>
      </w:r>
      <w:r>
        <w:t>C; and hydrated long enough to enter into proton-vacancy-dominated diffusion without saturating the sample (SC1-7, orange)</w:t>
      </w:r>
      <w:r w:rsidR="00885D5E">
        <w:t xml:space="preserve"> with major peaks labeled</w:t>
      </w:r>
      <w:r>
        <w:t>.</w:t>
      </w:r>
      <w:r w:rsidR="00885D5E">
        <w:t xml:space="preserve"> </w:t>
      </w:r>
      <w:r w:rsidR="000973A8">
        <w:t>E</w:t>
      </w:r>
      <w:r w:rsidR="00885D5E">
        <w:t>xample</w:t>
      </w:r>
      <w:r w:rsidR="000973A8">
        <w:t xml:space="preserve">s </w:t>
      </w:r>
      <w:r w:rsidR="00F30C43">
        <w:t>are also provided of the</w:t>
      </w:r>
      <w:r w:rsidR="00885D5E">
        <w:t xml:space="preserve"> </w:t>
      </w:r>
      <w:r w:rsidR="000973A8">
        <w:t>shape</w:t>
      </w:r>
      <w:r w:rsidR="00F30C43">
        <w:t>s</w:t>
      </w:r>
      <w:r w:rsidR="000973A8">
        <w:t xml:space="preserve"> of the quadratic </w:t>
      </w:r>
      <w:r w:rsidR="00885D5E">
        <w:t>baselines used to calc</w:t>
      </w:r>
      <w:r w:rsidR="0023446E">
        <w:t>ulate the areas under each curve for spectra measured on SC1-7 (B) and SC1-2 (C)</w:t>
      </w:r>
      <w:r w:rsidR="00885D5E">
        <w:t>.</w:t>
      </w:r>
      <w:r w:rsidR="00A93331">
        <w:t xml:space="preserve"> Note the differences in </w:t>
      </w:r>
      <w:r w:rsidR="00C12851">
        <w:t xml:space="preserve">the </w:t>
      </w:r>
      <w:r w:rsidR="00A93331">
        <w:t>y-</w:t>
      </w:r>
      <w:r w:rsidR="00C12851">
        <w:t xml:space="preserve">axis </w:t>
      </w:r>
      <w:r w:rsidR="00A93331">
        <w:t>scale.</w:t>
      </w:r>
    </w:p>
    <w:p w14:paraId="6B2FC213" w14:textId="77777777" w:rsidR="00667986" w:rsidRDefault="00667986" w:rsidP="0091550E">
      <w:pPr>
        <w:keepNext/>
        <w:ind w:firstLine="0"/>
      </w:pPr>
    </w:p>
    <w:p w14:paraId="212F5592" w14:textId="74741C70" w:rsidR="0091550E" w:rsidRDefault="00667986" w:rsidP="0091550E">
      <w:pPr>
        <w:keepNext/>
        <w:ind w:firstLine="0"/>
      </w:pPr>
      <w:r>
        <w:rPr>
          <w:noProof/>
        </w:rPr>
        <w:drawing>
          <wp:inline distT="0" distB="0" distL="0" distR="0" wp14:anchorId="2573F125" wp14:editId="01E938AC">
            <wp:extent cx="5943600" cy="2468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4_hydration_profile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2FF28B2C" w14:textId="51E714B2" w:rsidR="00AB4159" w:rsidRPr="00C704FC" w:rsidRDefault="0091550E" w:rsidP="00AB4159">
      <w:pPr>
        <w:pStyle w:val="Caption"/>
      </w:pPr>
      <w:r>
        <w:t xml:space="preserve">Figure </w:t>
      </w:r>
      <w:fldSimple w:instr=" SEQ Figure \* ARABIC ">
        <w:r w:rsidR="00215C52">
          <w:rPr>
            <w:noProof/>
          </w:rPr>
          <w:t>4</w:t>
        </w:r>
      </w:fldSimple>
      <w:r>
        <w:t xml:space="preserve">. </w:t>
      </w:r>
      <w:r w:rsidR="00AA6A33">
        <w:t>Concentration p</w:t>
      </w:r>
      <w:r>
        <w:t>rofiles across San Carlos olivine samples SC1-2 and SC1-7 after partial hydration in a piston cylinder</w:t>
      </w:r>
      <w:r w:rsidR="00AA6A33">
        <w:t xml:space="preserve"> as measured through the uncut block by FTIR polarized || [100]</w:t>
      </w:r>
      <w:r w:rsidR="00A13CFD">
        <w:t xml:space="preserve"> and </w:t>
      </w:r>
      <w:r w:rsidR="004D4AAF">
        <w:t>using</w:t>
      </w:r>
      <w:r w:rsidR="00A13CFD">
        <w:t xml:space="preserve"> quadratic baselines like those shown in </w:t>
      </w:r>
      <w:r w:rsidR="00A13CFD">
        <w:fldChar w:fldCharType="begin"/>
      </w:r>
      <w:r w:rsidR="00A13CFD">
        <w:instrText xml:space="preserve"> REF _Ref477446399 \h </w:instrText>
      </w:r>
      <w:r w:rsidR="00A13CFD">
        <w:fldChar w:fldCharType="separate"/>
      </w:r>
      <w:r w:rsidR="00A13CFD">
        <w:t xml:space="preserve">Figure </w:t>
      </w:r>
      <w:r w:rsidR="00A13CFD">
        <w:rPr>
          <w:noProof/>
        </w:rPr>
        <w:t>3</w:t>
      </w:r>
      <w:r w:rsidR="00A13CFD">
        <w:fldChar w:fldCharType="end"/>
      </w:r>
      <w:r>
        <w:t>.</w:t>
      </w:r>
      <w:r w:rsidR="00AA6A33">
        <w:t xml:space="preserve"> Hydrogen concentrations</w:t>
      </w:r>
      <w:r w:rsidR="00FC166E">
        <w:t xml:space="preserve"> are estimated from </w:t>
      </w:r>
      <w:r w:rsidR="00912D26">
        <w:t xml:space="preserve">polarized </w:t>
      </w:r>
      <w:r w:rsidR="00FC166E">
        <w:lastRenderedPageBreak/>
        <w:t xml:space="preserve">FTIR spectra based using the areas under the baselines shown in </w:t>
      </w:r>
      <w:r w:rsidR="00FC166E">
        <w:fldChar w:fldCharType="begin"/>
      </w:r>
      <w:r w:rsidR="00FC166E">
        <w:instrText xml:space="preserve"> REF _Ref477446399 \h </w:instrText>
      </w:r>
      <w:r w:rsidR="00FC166E">
        <w:fldChar w:fldCharType="separate"/>
      </w:r>
      <w:r w:rsidR="00215C52">
        <w:t xml:space="preserve">Figure </w:t>
      </w:r>
      <w:r w:rsidR="00215C52">
        <w:rPr>
          <w:noProof/>
        </w:rPr>
        <w:t>3</w:t>
      </w:r>
      <w:r w:rsidR="00FC166E">
        <w:fldChar w:fldCharType="end"/>
      </w:r>
      <w:r w:rsidR="00AB4159">
        <w:t xml:space="preserve"> and initial hydrogen contents from </w:t>
      </w:r>
      <w:r w:rsidR="00AB4159">
        <w:fldChar w:fldCharType="begin"/>
      </w:r>
      <w:r w:rsidR="00AB4159">
        <w:instrText xml:space="preserve"> REF _Ref477258465 \h </w:instrText>
      </w:r>
      <w:r w:rsidR="00AB4159">
        <w:fldChar w:fldCharType="separate"/>
      </w:r>
      <w:r w:rsidR="00215C52">
        <w:t xml:space="preserve">Table </w:t>
      </w:r>
      <w:r w:rsidR="00215C52">
        <w:rPr>
          <w:noProof/>
        </w:rPr>
        <w:t>1</w:t>
      </w:r>
      <w:r w:rsidR="00AB4159">
        <w:fldChar w:fldCharType="end"/>
      </w:r>
      <w:r w:rsidR="00AB4159">
        <w:t xml:space="preserve">. </w:t>
      </w:r>
      <w:r w:rsidR="00B624C2">
        <w:t xml:space="preserve"> </w:t>
      </w:r>
    </w:p>
    <w:p w14:paraId="06D1D541" w14:textId="77777777" w:rsidR="003117B9" w:rsidRDefault="003117B9" w:rsidP="003117B9">
      <w:pPr>
        <w:pStyle w:val="Bibliography"/>
      </w:pPr>
    </w:p>
    <w:p w14:paraId="3AEECFEB" w14:textId="77777777" w:rsidR="003117B9" w:rsidRDefault="003117B9" w:rsidP="003117B9">
      <w:pPr>
        <w:pStyle w:val="Bibliography"/>
      </w:pPr>
    </w:p>
    <w:p w14:paraId="76AB31C6" w14:textId="77777777" w:rsidR="003117B9" w:rsidRDefault="003117B9" w:rsidP="003117B9">
      <w:pPr>
        <w:pStyle w:val="Bibliography"/>
      </w:pPr>
    </w:p>
    <w:p w14:paraId="20A17D1B" w14:textId="77777777" w:rsidR="003117B9" w:rsidRDefault="003117B9" w:rsidP="003117B9">
      <w:pPr>
        <w:pStyle w:val="Heading1"/>
      </w:pPr>
      <w:r>
        <w:br w:type="column"/>
      </w:r>
      <w:r>
        <w:lastRenderedPageBreak/>
        <w:t>Bibliography</w:t>
      </w:r>
    </w:p>
    <w:p w14:paraId="601F5E1F" w14:textId="77777777" w:rsidR="002918DE" w:rsidRPr="002918DE" w:rsidRDefault="003117B9" w:rsidP="002918DE">
      <w:pPr>
        <w:pStyle w:val="Bibliography"/>
        <w:rPr>
          <w:rFonts w:ascii="Calibri" w:hAnsi="Calibri"/>
        </w:rPr>
      </w:pPr>
      <w:r>
        <w:fldChar w:fldCharType="begin"/>
      </w:r>
      <w:r w:rsidR="002918DE">
        <w:instrText xml:space="preserve"> ADDIN ZOTERO_BIBL {"custom":[]} CSL_BIBLIOGRAPHY </w:instrText>
      </w:r>
      <w:r>
        <w:fldChar w:fldCharType="separate"/>
      </w:r>
      <w:r w:rsidR="002918DE" w:rsidRPr="002918DE">
        <w:rPr>
          <w:rFonts w:ascii="Calibri" w:hAnsi="Calibri"/>
        </w:rPr>
        <w:br/>
        <w:t>Bell, D. R., and G. R. Rossman</w:t>
      </w:r>
      <w:r w:rsidR="002918DE" w:rsidRPr="002918DE">
        <w:rPr>
          <w:rFonts w:ascii="Calibri" w:hAnsi="Calibri"/>
        </w:rPr>
        <w:br/>
        <w:t xml:space="preserve"> 1992</w:t>
      </w:r>
      <w:r w:rsidR="002918DE" w:rsidRPr="002918DE">
        <w:rPr>
          <w:rFonts w:ascii="Calibri" w:hAnsi="Calibri"/>
        </w:rPr>
        <w:tab/>
        <w:t>Water in Earth’s Mantle: The Role of Nominally Anhydrous Minerals. Science 255(5050). WOS:A1992HH74400043: 1391–1397.</w:t>
      </w:r>
    </w:p>
    <w:p w14:paraId="2E6ABAAE" w14:textId="77777777" w:rsidR="002918DE" w:rsidRPr="002918DE" w:rsidRDefault="002918DE" w:rsidP="002918DE">
      <w:pPr>
        <w:pStyle w:val="Bibliography"/>
        <w:rPr>
          <w:rFonts w:ascii="Calibri" w:hAnsi="Calibri"/>
        </w:rPr>
      </w:pPr>
      <w:r w:rsidRPr="002918DE">
        <w:rPr>
          <w:rFonts w:ascii="Calibri" w:hAnsi="Calibri"/>
        </w:rPr>
        <w:br/>
        <w:t>Bell, D. R., G. R. Rossman, J. Maldener, D. Endisch, and F. Rauch</w:t>
      </w:r>
      <w:r w:rsidRPr="002918DE">
        <w:rPr>
          <w:rFonts w:ascii="Calibri" w:hAnsi="Calibri"/>
        </w:rPr>
        <w:br/>
        <w:t xml:space="preserve"> 2003</w:t>
      </w:r>
      <w:r w:rsidRPr="002918DE">
        <w:rPr>
          <w:rFonts w:ascii="Calibri" w:hAnsi="Calibri"/>
        </w:rPr>
        <w:tab/>
        <w:t>Hydroxide in Olivine: A Quantitative Determination of the Absolute Amount and Calibration of the IR Spectrum. Journal of Geophysical Research-Solid Earth 108(B2). WOS:000181985400002. ://WOS:000181985400002.</w:t>
      </w:r>
    </w:p>
    <w:p w14:paraId="4F8882DF" w14:textId="77777777" w:rsidR="002918DE" w:rsidRPr="002918DE" w:rsidRDefault="002918DE" w:rsidP="002918DE">
      <w:pPr>
        <w:pStyle w:val="Bibliography"/>
        <w:rPr>
          <w:rFonts w:ascii="Calibri" w:hAnsi="Calibri"/>
        </w:rPr>
      </w:pPr>
      <w:r w:rsidRPr="002918DE">
        <w:rPr>
          <w:rFonts w:ascii="Calibri" w:hAnsi="Calibri"/>
        </w:rPr>
        <w:br/>
        <w:t>Demouchy, S., and S. Mackwell</w:t>
      </w:r>
      <w:r w:rsidRPr="002918DE">
        <w:rPr>
          <w:rFonts w:ascii="Calibri" w:hAnsi="Calibri"/>
        </w:rPr>
        <w:br/>
        <w:t xml:space="preserve"> 2006</w:t>
      </w:r>
      <w:r w:rsidRPr="002918DE">
        <w:rPr>
          <w:rFonts w:ascii="Calibri" w:hAnsi="Calibri"/>
        </w:rPr>
        <w:tab/>
        <w:t>Mechanisms of Hydrogen Incorporation and Diffusion in Iron-Bearing Olivine. Physics and Chemistry of Minerals 33(5). WOS:000240439000005: 347–355.</w:t>
      </w:r>
    </w:p>
    <w:p w14:paraId="431180CD" w14:textId="77777777" w:rsidR="002918DE" w:rsidRPr="002918DE" w:rsidRDefault="002918DE" w:rsidP="002918DE">
      <w:pPr>
        <w:pStyle w:val="Bibliography"/>
        <w:rPr>
          <w:rFonts w:ascii="Calibri" w:hAnsi="Calibri"/>
        </w:rPr>
      </w:pPr>
      <w:r w:rsidRPr="002918DE">
        <w:rPr>
          <w:rFonts w:ascii="Calibri" w:hAnsi="Calibri"/>
        </w:rPr>
        <w:br/>
        <w:t>Ferguson, David J., Helge M. Gonnermann, Philipp Ruprecht, et al.</w:t>
      </w:r>
      <w:r w:rsidRPr="002918DE">
        <w:rPr>
          <w:rFonts w:ascii="Calibri" w:hAnsi="Calibri"/>
        </w:rPr>
        <w:br/>
        <w:t xml:space="preserve"> 2016</w:t>
      </w:r>
      <w:r w:rsidRPr="002918DE">
        <w:rPr>
          <w:rFonts w:ascii="Calibri" w:hAnsi="Calibri"/>
        </w:rPr>
        <w:tab/>
        <w:t>Magma Decompression Rates during Explosive Eruptions of Kīlauea Volcano, Hawaii, Recorded by Melt Embayments. Bulletin of Volcanology 78(10): 71.</w:t>
      </w:r>
    </w:p>
    <w:p w14:paraId="1186FF82" w14:textId="77777777" w:rsidR="002918DE" w:rsidRPr="002918DE" w:rsidRDefault="002918DE" w:rsidP="002918DE">
      <w:pPr>
        <w:pStyle w:val="Bibliography"/>
        <w:rPr>
          <w:rFonts w:ascii="Calibri" w:hAnsi="Calibri"/>
        </w:rPr>
      </w:pPr>
      <w:r w:rsidRPr="002918DE">
        <w:rPr>
          <w:rFonts w:ascii="Calibri" w:hAnsi="Calibri"/>
        </w:rPr>
        <w:br/>
        <w:t>Ferriss, E.</w:t>
      </w:r>
      <w:r w:rsidRPr="002918DE">
        <w:rPr>
          <w:rFonts w:ascii="Calibri" w:hAnsi="Calibri"/>
        </w:rPr>
        <w:br/>
        <w:t xml:space="preserve"> 2015</w:t>
      </w:r>
      <w:r w:rsidRPr="002918DE">
        <w:rPr>
          <w:rFonts w:ascii="Calibri" w:hAnsi="Calibri"/>
        </w:rPr>
        <w:tab/>
        <w:t>Pynams: A Python Package for Interpreting FTIR Spectra of Nominally Anhydrous Minerals (NAMs). New York. https://github.com/EFerriss/pynams.</w:t>
      </w:r>
    </w:p>
    <w:p w14:paraId="0304D933" w14:textId="77777777" w:rsidR="002918DE" w:rsidRPr="002918DE" w:rsidRDefault="002918DE" w:rsidP="002918DE">
      <w:pPr>
        <w:pStyle w:val="Bibliography"/>
        <w:rPr>
          <w:rFonts w:ascii="Calibri" w:hAnsi="Calibri"/>
        </w:rPr>
      </w:pPr>
      <w:r w:rsidRPr="002918DE">
        <w:rPr>
          <w:rFonts w:ascii="Calibri" w:hAnsi="Calibri"/>
        </w:rPr>
        <w:br/>
        <w:t>Ferriss, E., T. Plank, D. Walker, and M. Nettles</w:t>
      </w:r>
      <w:r w:rsidRPr="002918DE">
        <w:rPr>
          <w:rFonts w:ascii="Calibri" w:hAnsi="Calibri"/>
        </w:rPr>
        <w:br/>
        <w:t xml:space="preserve"> 2015</w:t>
      </w:r>
      <w:r w:rsidRPr="002918DE">
        <w:rPr>
          <w:rFonts w:ascii="Calibri" w:hAnsi="Calibri"/>
        </w:rPr>
        <w:tab/>
        <w:t>The Whole-Block Approach to Measuring Hydrogen Diffusivity in Nominally Anhydrous Minerals. American Mineralogist 100(4). WOS:000352175700017: 837–851.</w:t>
      </w:r>
    </w:p>
    <w:p w14:paraId="6C0D2B21" w14:textId="77777777" w:rsidR="002918DE" w:rsidRPr="002918DE" w:rsidRDefault="002918DE" w:rsidP="002918DE">
      <w:pPr>
        <w:pStyle w:val="Bibliography"/>
        <w:rPr>
          <w:rFonts w:ascii="Calibri" w:hAnsi="Calibri"/>
        </w:rPr>
      </w:pPr>
      <w:r w:rsidRPr="002918DE">
        <w:rPr>
          <w:rFonts w:ascii="Calibri" w:hAnsi="Calibri"/>
        </w:rPr>
        <w:br/>
        <w:t>Ferriss, Elizabeth, Terry Plank, and David Walker</w:t>
      </w:r>
      <w:r w:rsidRPr="002918DE">
        <w:rPr>
          <w:rFonts w:ascii="Calibri" w:hAnsi="Calibri"/>
        </w:rPr>
        <w:br/>
        <w:t xml:space="preserve"> 2016</w:t>
      </w:r>
      <w:r w:rsidRPr="002918DE">
        <w:rPr>
          <w:rFonts w:ascii="Calibri" w:hAnsi="Calibri"/>
        </w:rPr>
        <w:tab/>
        <w:t>Site-Specific Hydrogen Diffusion Rates during Clinopyroxene Dehydration. Contributions to Mineralogy and Petrology 171(6): 1–24.</w:t>
      </w:r>
    </w:p>
    <w:p w14:paraId="503C7445" w14:textId="77777777" w:rsidR="002918DE" w:rsidRPr="002918DE" w:rsidRDefault="002918DE" w:rsidP="002918DE">
      <w:pPr>
        <w:pStyle w:val="Bibliography"/>
        <w:rPr>
          <w:rFonts w:ascii="Calibri" w:hAnsi="Calibri"/>
        </w:rPr>
      </w:pPr>
      <w:r w:rsidRPr="002918DE">
        <w:rPr>
          <w:rFonts w:ascii="Calibri" w:hAnsi="Calibri"/>
        </w:rPr>
        <w:br/>
        <w:t>Jollands, Michael C., José Alberto Padrón-Navarta, Jörg Hermann, and Hugh St.C. O’Neill</w:t>
      </w:r>
      <w:r w:rsidRPr="002918DE">
        <w:rPr>
          <w:rFonts w:ascii="Calibri" w:hAnsi="Calibri"/>
        </w:rPr>
        <w:br/>
        <w:t xml:space="preserve"> 2016</w:t>
      </w:r>
      <w:r w:rsidRPr="002918DE">
        <w:rPr>
          <w:rFonts w:ascii="Calibri" w:hAnsi="Calibri"/>
        </w:rPr>
        <w:tab/>
        <w:t>Hydrogen Diffusion in Ti-Doped Forsterite and the Preservation of Metastable Point Defects. American Mineralogist 101(7): 1560–1570.</w:t>
      </w:r>
    </w:p>
    <w:p w14:paraId="3A455F65" w14:textId="77777777" w:rsidR="002918DE" w:rsidRPr="002918DE" w:rsidRDefault="002918DE" w:rsidP="002918DE">
      <w:pPr>
        <w:pStyle w:val="Bibliography"/>
        <w:rPr>
          <w:rFonts w:ascii="Calibri" w:hAnsi="Calibri"/>
        </w:rPr>
      </w:pPr>
      <w:r w:rsidRPr="002918DE">
        <w:rPr>
          <w:rFonts w:ascii="Calibri" w:hAnsi="Calibri"/>
        </w:rPr>
        <w:br/>
        <w:t>Keppler, Hans, and Joseph R. Smyth</w:t>
      </w:r>
      <w:r w:rsidRPr="002918DE">
        <w:rPr>
          <w:rFonts w:ascii="Calibri" w:hAnsi="Calibri"/>
        </w:rPr>
        <w:br/>
        <w:t xml:space="preserve"> 2006</w:t>
      </w:r>
      <w:r w:rsidRPr="002918DE">
        <w:rPr>
          <w:rFonts w:ascii="Calibri" w:hAnsi="Calibri"/>
        </w:rPr>
        <w:tab/>
        <w:t>Water in Nominally Anhydrous Minerals, vol.62. Reviews in Mineralogy and Geochemistry. Mineralogical Society of America.</w:t>
      </w:r>
    </w:p>
    <w:p w14:paraId="126987DA" w14:textId="77777777" w:rsidR="002918DE" w:rsidRPr="002918DE" w:rsidRDefault="002918DE" w:rsidP="002918DE">
      <w:pPr>
        <w:pStyle w:val="Bibliography"/>
        <w:rPr>
          <w:rFonts w:ascii="Calibri" w:hAnsi="Calibri"/>
        </w:rPr>
      </w:pPr>
      <w:r w:rsidRPr="002918DE">
        <w:rPr>
          <w:rFonts w:ascii="Calibri" w:hAnsi="Calibri"/>
        </w:rPr>
        <w:br/>
        <w:t>Kohlstedt, D. L., and S. J. Mackwell</w:t>
      </w:r>
      <w:r w:rsidRPr="002918DE">
        <w:rPr>
          <w:rFonts w:ascii="Calibri" w:hAnsi="Calibri"/>
        </w:rPr>
        <w:br/>
        <w:t xml:space="preserve"> 1998</w:t>
      </w:r>
      <w:r w:rsidRPr="002918DE">
        <w:rPr>
          <w:rFonts w:ascii="Calibri" w:hAnsi="Calibri"/>
        </w:rPr>
        <w:tab/>
        <w:t>Diffusion of Hydrogen and Intrinsic Point Defects in Olivine. Zeitschrift Fur Physikalische Chemie-International Journal of Research in Physical Chemistry &amp; Chemical Physics 207. WOS:000076569300010: 147–162.</w:t>
      </w:r>
    </w:p>
    <w:p w14:paraId="758D67B8" w14:textId="77777777" w:rsidR="002918DE" w:rsidRPr="002918DE" w:rsidRDefault="002918DE" w:rsidP="002918DE">
      <w:pPr>
        <w:pStyle w:val="Bibliography"/>
        <w:rPr>
          <w:rFonts w:ascii="Calibri" w:hAnsi="Calibri"/>
        </w:rPr>
      </w:pPr>
      <w:r w:rsidRPr="002918DE">
        <w:rPr>
          <w:rFonts w:ascii="Calibri" w:hAnsi="Calibri"/>
        </w:rPr>
        <w:br/>
        <w:t>Kurosawa, M., H. Yurimoto, and S. Sueno</w:t>
      </w:r>
      <w:r w:rsidRPr="002918DE">
        <w:rPr>
          <w:rFonts w:ascii="Calibri" w:hAnsi="Calibri"/>
        </w:rPr>
        <w:br/>
        <w:t xml:space="preserve"> 1997</w:t>
      </w:r>
      <w:r w:rsidRPr="002918DE">
        <w:rPr>
          <w:rFonts w:ascii="Calibri" w:hAnsi="Calibri"/>
        </w:rPr>
        <w:tab/>
        <w:t>Patterns in the Hydrogen and Trace Element Compositions of Mantle Olivines. Physics and Chemistry of Glasses 24: 385–395.</w:t>
      </w:r>
    </w:p>
    <w:p w14:paraId="4CD10085" w14:textId="77777777" w:rsidR="002918DE" w:rsidRPr="002918DE" w:rsidRDefault="002918DE" w:rsidP="002918DE">
      <w:pPr>
        <w:pStyle w:val="Bibliography"/>
        <w:rPr>
          <w:rFonts w:ascii="Calibri" w:hAnsi="Calibri"/>
        </w:rPr>
      </w:pPr>
      <w:r w:rsidRPr="002918DE">
        <w:rPr>
          <w:rFonts w:ascii="Calibri" w:hAnsi="Calibri"/>
        </w:rPr>
        <w:lastRenderedPageBreak/>
        <w:br/>
        <w:t>Libowitzky, E., and G. R. Rossman</w:t>
      </w:r>
      <w:r w:rsidRPr="002918DE">
        <w:rPr>
          <w:rFonts w:ascii="Calibri" w:hAnsi="Calibri"/>
        </w:rPr>
        <w:br/>
        <w:t xml:space="preserve"> 1996</w:t>
      </w:r>
      <w:r w:rsidRPr="002918DE">
        <w:rPr>
          <w:rFonts w:ascii="Calibri" w:hAnsi="Calibri"/>
        </w:rPr>
        <w:tab/>
        <w:t>Principles of Quantitative Absorbance Measurements in Anisotropic Crystals. Physics and Chemistry of Minerals 23(6). WOS:A1996VD85000001: 319–327.</w:t>
      </w:r>
    </w:p>
    <w:p w14:paraId="090DBFC4" w14:textId="77777777" w:rsidR="002918DE" w:rsidRPr="002918DE" w:rsidRDefault="002918DE" w:rsidP="002918DE">
      <w:pPr>
        <w:pStyle w:val="Bibliography"/>
        <w:rPr>
          <w:rFonts w:ascii="Calibri" w:hAnsi="Calibri"/>
        </w:rPr>
      </w:pPr>
      <w:r w:rsidRPr="002918DE">
        <w:rPr>
          <w:rFonts w:ascii="Calibri" w:hAnsi="Calibri"/>
        </w:rPr>
        <w:br/>
        <w:t>Mackwell, S. J., and D. L. Kohlstedt</w:t>
      </w:r>
      <w:r w:rsidRPr="002918DE">
        <w:rPr>
          <w:rFonts w:ascii="Calibri" w:hAnsi="Calibri"/>
        </w:rPr>
        <w:br/>
        <w:t xml:space="preserve"> 1990</w:t>
      </w:r>
      <w:r w:rsidRPr="002918DE">
        <w:rPr>
          <w:rFonts w:ascii="Calibri" w:hAnsi="Calibri"/>
        </w:rPr>
        <w:tab/>
        <w:t>Diffusion of Hydrogen in Olivine - Implications for Water in the Mantle. Journal of Geophysical Research-Solid Earth and Planets 95(B4). WOS:A1990CZ37500052: 5079–5088.</w:t>
      </w:r>
    </w:p>
    <w:p w14:paraId="6F8286AF" w14:textId="77777777" w:rsidR="002918DE" w:rsidRPr="002918DE" w:rsidRDefault="002918DE" w:rsidP="002918DE">
      <w:pPr>
        <w:pStyle w:val="Bibliography"/>
        <w:rPr>
          <w:rFonts w:ascii="Calibri" w:hAnsi="Calibri"/>
        </w:rPr>
      </w:pPr>
      <w:r w:rsidRPr="002918DE">
        <w:rPr>
          <w:rFonts w:ascii="Calibri" w:hAnsi="Calibri"/>
        </w:rPr>
        <w:br/>
        <w:t>Peslier, A. H., and J. F. Luhr</w:t>
      </w:r>
      <w:r w:rsidRPr="002918DE">
        <w:rPr>
          <w:rFonts w:ascii="Calibri" w:hAnsi="Calibri"/>
        </w:rPr>
        <w:br/>
        <w:t xml:space="preserve"> 2006</w:t>
      </w:r>
      <w:r w:rsidRPr="002918DE">
        <w:rPr>
          <w:rFonts w:ascii="Calibri" w:hAnsi="Calibri"/>
        </w:rPr>
        <w:tab/>
        <w:t>Hydrogen Loss from Olivines in Mantle Xenoliths from Simcoe (USA) and Mexico: Mafic Alkalic Magma Ascent Rates and Water Budget of the Sub-Continental Lithosphere. Earth and Planetary Science Letters 242(3–4). WOS:000235855100006: 302–319.</w:t>
      </w:r>
    </w:p>
    <w:p w14:paraId="7D75E886" w14:textId="77777777" w:rsidR="002918DE" w:rsidRPr="002918DE" w:rsidRDefault="002918DE" w:rsidP="002918DE">
      <w:pPr>
        <w:pStyle w:val="Bibliography"/>
        <w:rPr>
          <w:rFonts w:ascii="Calibri" w:hAnsi="Calibri"/>
        </w:rPr>
      </w:pPr>
      <w:r w:rsidRPr="002918DE">
        <w:rPr>
          <w:rFonts w:ascii="Calibri" w:hAnsi="Calibri"/>
        </w:rPr>
        <w:br/>
        <w:t>Ruprecht, Philipp, and Terry Plank</w:t>
      </w:r>
      <w:r w:rsidRPr="002918DE">
        <w:rPr>
          <w:rFonts w:ascii="Calibri" w:hAnsi="Calibri"/>
        </w:rPr>
        <w:br/>
        <w:t xml:space="preserve"> 2013</w:t>
      </w:r>
      <w:r w:rsidRPr="002918DE">
        <w:rPr>
          <w:rFonts w:ascii="Calibri" w:hAnsi="Calibri"/>
        </w:rPr>
        <w:tab/>
        <w:t>Feeding Andesitic Eruptions with a High-Speed Connection from the Mantle. Nature 500(7460): 68–72.</w:t>
      </w:r>
    </w:p>
    <w:p w14:paraId="2F664DBF" w14:textId="77777777" w:rsidR="002918DE" w:rsidRPr="002918DE" w:rsidRDefault="002918DE" w:rsidP="002918DE">
      <w:pPr>
        <w:pStyle w:val="Bibliography"/>
        <w:rPr>
          <w:rFonts w:ascii="Calibri" w:hAnsi="Calibri"/>
        </w:rPr>
      </w:pPr>
      <w:r w:rsidRPr="002918DE">
        <w:rPr>
          <w:rFonts w:ascii="Calibri" w:hAnsi="Calibri"/>
        </w:rPr>
        <w:br/>
        <w:t>Shuai, Kang, and Xiaozhi Yang</w:t>
      </w:r>
      <w:r w:rsidRPr="002918DE">
        <w:rPr>
          <w:rFonts w:ascii="Calibri" w:hAnsi="Calibri"/>
        </w:rPr>
        <w:br/>
        <w:t xml:space="preserve"> 2017</w:t>
      </w:r>
      <w:r w:rsidRPr="002918DE">
        <w:rPr>
          <w:rFonts w:ascii="Calibri" w:hAnsi="Calibri"/>
        </w:rPr>
        <w:tab/>
        <w:t>Quantitative Analysis of H-Species in Anisotropic Minerals by Polarized Infrared Spectroscopy along Three Orthogonal Directions. Contributions to Mineralogy and Petrology 172(2–3): 14.</w:t>
      </w:r>
    </w:p>
    <w:p w14:paraId="02C175FA" w14:textId="77777777" w:rsidR="002918DE" w:rsidRPr="002918DE" w:rsidRDefault="002918DE" w:rsidP="002918DE">
      <w:pPr>
        <w:pStyle w:val="Bibliography"/>
        <w:rPr>
          <w:rFonts w:ascii="Calibri" w:hAnsi="Calibri"/>
        </w:rPr>
      </w:pPr>
      <w:r w:rsidRPr="002918DE">
        <w:rPr>
          <w:rFonts w:ascii="Calibri" w:hAnsi="Calibri"/>
        </w:rPr>
        <w:br/>
        <w:t>Withers, A. C.</w:t>
      </w:r>
      <w:r w:rsidRPr="002918DE">
        <w:rPr>
          <w:rFonts w:ascii="Calibri" w:hAnsi="Calibri"/>
        </w:rPr>
        <w:br/>
        <w:t xml:space="preserve"> 2013</w:t>
      </w:r>
      <w:r w:rsidRPr="002918DE">
        <w:rPr>
          <w:rFonts w:ascii="Calibri" w:hAnsi="Calibri"/>
        </w:rPr>
        <w:tab/>
        <w:t>The Pitzer and Sterner Equation of State for Water. http://www.geo.umn.edu/people/researchers/withe012/fugacity.htm, accessed August 6, 2013.</w:t>
      </w:r>
    </w:p>
    <w:p w14:paraId="52D7A646" w14:textId="77777777" w:rsidR="002918DE" w:rsidRPr="002918DE" w:rsidRDefault="002918DE" w:rsidP="002918DE">
      <w:pPr>
        <w:pStyle w:val="Bibliography"/>
        <w:rPr>
          <w:rFonts w:ascii="Calibri" w:hAnsi="Calibri"/>
        </w:rPr>
      </w:pPr>
      <w:r w:rsidRPr="002918DE">
        <w:rPr>
          <w:rFonts w:ascii="Calibri" w:hAnsi="Calibri"/>
        </w:rPr>
        <w:br/>
        <w:t>Withers, Anthony C, Hélène Bureau, Caroline Raepsaet, and Marc M Hirschmann</w:t>
      </w:r>
      <w:r w:rsidRPr="002918DE">
        <w:rPr>
          <w:rFonts w:ascii="Calibri" w:hAnsi="Calibri"/>
        </w:rPr>
        <w:br/>
        <w:t xml:space="preserve"> 2012</w:t>
      </w:r>
      <w:r w:rsidRPr="002918DE">
        <w:rPr>
          <w:rFonts w:ascii="Calibri" w:hAnsi="Calibri"/>
        </w:rPr>
        <w:tab/>
        <w:t>Calibration of Infrared Spectroscopy by Elastic Recoil Detection Analysis of H in Synthetic Olivine. Chemical Geology 334: 92–98.</w:t>
      </w:r>
    </w:p>
    <w:p w14:paraId="5C51B2C2" w14:textId="3612BCF3" w:rsidR="0091550E" w:rsidRPr="00C704FC" w:rsidRDefault="003117B9" w:rsidP="0091550E">
      <w:pPr>
        <w:pStyle w:val="Caption"/>
      </w:pPr>
      <w:r>
        <w:fldChar w:fldCharType="end"/>
      </w:r>
      <w:r w:rsidR="00FC166E">
        <w:t xml:space="preserve"> </w:t>
      </w:r>
    </w:p>
    <w:p w14:paraId="4543A334" w14:textId="77777777" w:rsidR="003B32EE" w:rsidRPr="003B32EE" w:rsidRDefault="003B32EE" w:rsidP="003B32EE">
      <w:r>
        <w:t xml:space="preserve"> </w:t>
      </w:r>
    </w:p>
    <w:sectPr w:rsidR="003B32EE" w:rsidRPr="003B3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230D2" w14:textId="77777777" w:rsidR="006A502E" w:rsidRDefault="006A502E" w:rsidP="007C03D1">
      <w:r>
        <w:separator/>
      </w:r>
    </w:p>
  </w:endnote>
  <w:endnote w:type="continuationSeparator" w:id="0">
    <w:p w14:paraId="703C57B6" w14:textId="77777777" w:rsidR="006A502E" w:rsidRDefault="006A502E" w:rsidP="007C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132FBB" w14:textId="77777777" w:rsidR="006A502E" w:rsidRDefault="006A502E" w:rsidP="007C03D1">
      <w:r>
        <w:separator/>
      </w:r>
    </w:p>
  </w:footnote>
  <w:footnote w:type="continuationSeparator" w:id="0">
    <w:p w14:paraId="39F1244C" w14:textId="77777777" w:rsidR="006A502E" w:rsidRDefault="006A502E" w:rsidP="007C0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D22B9A"/>
    <w:multiLevelType w:val="hybridMultilevel"/>
    <w:tmpl w:val="DCE48F78"/>
    <w:lvl w:ilvl="0" w:tplc="2B443D0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B6"/>
    <w:rsid w:val="00001943"/>
    <w:rsid w:val="00001D0E"/>
    <w:rsid w:val="0000605A"/>
    <w:rsid w:val="00007165"/>
    <w:rsid w:val="00014D59"/>
    <w:rsid w:val="000326FE"/>
    <w:rsid w:val="00032F36"/>
    <w:rsid w:val="000423AF"/>
    <w:rsid w:val="000438A8"/>
    <w:rsid w:val="00044503"/>
    <w:rsid w:val="00052DE0"/>
    <w:rsid w:val="0005396B"/>
    <w:rsid w:val="00054D3F"/>
    <w:rsid w:val="00055099"/>
    <w:rsid w:val="0005680A"/>
    <w:rsid w:val="00057C21"/>
    <w:rsid w:val="00063976"/>
    <w:rsid w:val="00080FDE"/>
    <w:rsid w:val="000819F9"/>
    <w:rsid w:val="00082254"/>
    <w:rsid w:val="00082403"/>
    <w:rsid w:val="000847E2"/>
    <w:rsid w:val="00085A73"/>
    <w:rsid w:val="000942A9"/>
    <w:rsid w:val="000973A8"/>
    <w:rsid w:val="000A0E2B"/>
    <w:rsid w:val="000A7D9D"/>
    <w:rsid w:val="000B42F3"/>
    <w:rsid w:val="000C06EE"/>
    <w:rsid w:val="000C3A62"/>
    <w:rsid w:val="000C4572"/>
    <w:rsid w:val="000E0604"/>
    <w:rsid w:val="000E6BE1"/>
    <w:rsid w:val="00106712"/>
    <w:rsid w:val="00110215"/>
    <w:rsid w:val="001103C7"/>
    <w:rsid w:val="001175A5"/>
    <w:rsid w:val="00131FED"/>
    <w:rsid w:val="0013410E"/>
    <w:rsid w:val="001354B7"/>
    <w:rsid w:val="0013726D"/>
    <w:rsid w:val="00137C33"/>
    <w:rsid w:val="00137E7D"/>
    <w:rsid w:val="001418E5"/>
    <w:rsid w:val="001421A0"/>
    <w:rsid w:val="001455F5"/>
    <w:rsid w:val="00145EA0"/>
    <w:rsid w:val="00164092"/>
    <w:rsid w:val="00170DC9"/>
    <w:rsid w:val="00171F9C"/>
    <w:rsid w:val="00180B3F"/>
    <w:rsid w:val="0018296A"/>
    <w:rsid w:val="0019683C"/>
    <w:rsid w:val="00197820"/>
    <w:rsid w:val="001A1C2D"/>
    <w:rsid w:val="001B0C86"/>
    <w:rsid w:val="001B17F8"/>
    <w:rsid w:val="001B2C73"/>
    <w:rsid w:val="001B2D3A"/>
    <w:rsid w:val="001C1C53"/>
    <w:rsid w:val="001D2A84"/>
    <w:rsid w:val="001D5722"/>
    <w:rsid w:val="001D611B"/>
    <w:rsid w:val="001E31F7"/>
    <w:rsid w:val="001E47FD"/>
    <w:rsid w:val="001E5475"/>
    <w:rsid w:val="002066F0"/>
    <w:rsid w:val="00207411"/>
    <w:rsid w:val="002075E8"/>
    <w:rsid w:val="00215C52"/>
    <w:rsid w:val="00224CA4"/>
    <w:rsid w:val="0022793E"/>
    <w:rsid w:val="0023446E"/>
    <w:rsid w:val="00237ADC"/>
    <w:rsid w:val="002627ED"/>
    <w:rsid w:val="0026443E"/>
    <w:rsid w:val="00265166"/>
    <w:rsid w:val="00271A64"/>
    <w:rsid w:val="002918DE"/>
    <w:rsid w:val="002B06B3"/>
    <w:rsid w:val="002B0C29"/>
    <w:rsid w:val="002B106D"/>
    <w:rsid w:val="002B1AB6"/>
    <w:rsid w:val="002B6894"/>
    <w:rsid w:val="002D3608"/>
    <w:rsid w:val="002D66EC"/>
    <w:rsid w:val="002E02FF"/>
    <w:rsid w:val="002E12A5"/>
    <w:rsid w:val="002E15B5"/>
    <w:rsid w:val="002E59C5"/>
    <w:rsid w:val="002E748B"/>
    <w:rsid w:val="002F2ACF"/>
    <w:rsid w:val="002F312F"/>
    <w:rsid w:val="002F5551"/>
    <w:rsid w:val="002F75E0"/>
    <w:rsid w:val="002F7B54"/>
    <w:rsid w:val="003117B9"/>
    <w:rsid w:val="00312F6E"/>
    <w:rsid w:val="00315AF0"/>
    <w:rsid w:val="00325C14"/>
    <w:rsid w:val="0033411F"/>
    <w:rsid w:val="00336649"/>
    <w:rsid w:val="00341279"/>
    <w:rsid w:val="00346067"/>
    <w:rsid w:val="003472AF"/>
    <w:rsid w:val="0035738C"/>
    <w:rsid w:val="00364AEB"/>
    <w:rsid w:val="003735BB"/>
    <w:rsid w:val="00382A75"/>
    <w:rsid w:val="00382E8B"/>
    <w:rsid w:val="003A6159"/>
    <w:rsid w:val="003B32EE"/>
    <w:rsid w:val="003B3D0B"/>
    <w:rsid w:val="003B55CB"/>
    <w:rsid w:val="003B7CD9"/>
    <w:rsid w:val="003C2730"/>
    <w:rsid w:val="003D48FF"/>
    <w:rsid w:val="003D6E42"/>
    <w:rsid w:val="003D731E"/>
    <w:rsid w:val="003E1968"/>
    <w:rsid w:val="003E2198"/>
    <w:rsid w:val="003E3B57"/>
    <w:rsid w:val="003F73FB"/>
    <w:rsid w:val="003F7B03"/>
    <w:rsid w:val="00416202"/>
    <w:rsid w:val="004226F8"/>
    <w:rsid w:val="0044090F"/>
    <w:rsid w:val="004450FE"/>
    <w:rsid w:val="0044623A"/>
    <w:rsid w:val="00464E9B"/>
    <w:rsid w:val="00471200"/>
    <w:rsid w:val="004819A8"/>
    <w:rsid w:val="0048587E"/>
    <w:rsid w:val="004859D9"/>
    <w:rsid w:val="0048623D"/>
    <w:rsid w:val="00492E98"/>
    <w:rsid w:val="00493114"/>
    <w:rsid w:val="004A757A"/>
    <w:rsid w:val="004B03B7"/>
    <w:rsid w:val="004B77CB"/>
    <w:rsid w:val="004C7B24"/>
    <w:rsid w:val="004D4AAF"/>
    <w:rsid w:val="004E2F98"/>
    <w:rsid w:val="00503DA5"/>
    <w:rsid w:val="00507ED5"/>
    <w:rsid w:val="005215D7"/>
    <w:rsid w:val="0052387D"/>
    <w:rsid w:val="0052422E"/>
    <w:rsid w:val="005270EB"/>
    <w:rsid w:val="00535290"/>
    <w:rsid w:val="00540881"/>
    <w:rsid w:val="00540C75"/>
    <w:rsid w:val="00540CDB"/>
    <w:rsid w:val="00551BB9"/>
    <w:rsid w:val="005526AB"/>
    <w:rsid w:val="005571CA"/>
    <w:rsid w:val="00557CDE"/>
    <w:rsid w:val="0057046E"/>
    <w:rsid w:val="00571DB2"/>
    <w:rsid w:val="00575ED2"/>
    <w:rsid w:val="00581EB0"/>
    <w:rsid w:val="00591D1F"/>
    <w:rsid w:val="00592A37"/>
    <w:rsid w:val="00595597"/>
    <w:rsid w:val="005A26E9"/>
    <w:rsid w:val="005A374F"/>
    <w:rsid w:val="005A41DB"/>
    <w:rsid w:val="005A5A26"/>
    <w:rsid w:val="005B3D0A"/>
    <w:rsid w:val="005C5150"/>
    <w:rsid w:val="005D53C0"/>
    <w:rsid w:val="005D63FD"/>
    <w:rsid w:val="005F11E6"/>
    <w:rsid w:val="005F147E"/>
    <w:rsid w:val="005F2D14"/>
    <w:rsid w:val="006022E4"/>
    <w:rsid w:val="006135C8"/>
    <w:rsid w:val="00614103"/>
    <w:rsid w:val="00615291"/>
    <w:rsid w:val="00615D54"/>
    <w:rsid w:val="00625F51"/>
    <w:rsid w:val="00631D9F"/>
    <w:rsid w:val="00634590"/>
    <w:rsid w:val="0063461F"/>
    <w:rsid w:val="00637722"/>
    <w:rsid w:val="00637DBE"/>
    <w:rsid w:val="0064154A"/>
    <w:rsid w:val="0065002E"/>
    <w:rsid w:val="006535C7"/>
    <w:rsid w:val="0066027D"/>
    <w:rsid w:val="00667986"/>
    <w:rsid w:val="006715EC"/>
    <w:rsid w:val="00681178"/>
    <w:rsid w:val="006932D9"/>
    <w:rsid w:val="00693BA1"/>
    <w:rsid w:val="00697706"/>
    <w:rsid w:val="006A013A"/>
    <w:rsid w:val="006A502E"/>
    <w:rsid w:val="006B5E83"/>
    <w:rsid w:val="006C01CC"/>
    <w:rsid w:val="006C4753"/>
    <w:rsid w:val="006D1F53"/>
    <w:rsid w:val="00700433"/>
    <w:rsid w:val="00703148"/>
    <w:rsid w:val="00706BAA"/>
    <w:rsid w:val="00721801"/>
    <w:rsid w:val="00721DEB"/>
    <w:rsid w:val="00724D5D"/>
    <w:rsid w:val="007279B5"/>
    <w:rsid w:val="00744593"/>
    <w:rsid w:val="00755891"/>
    <w:rsid w:val="00761C49"/>
    <w:rsid w:val="0076309C"/>
    <w:rsid w:val="00773176"/>
    <w:rsid w:val="007762E9"/>
    <w:rsid w:val="00780776"/>
    <w:rsid w:val="00790B8D"/>
    <w:rsid w:val="007A0724"/>
    <w:rsid w:val="007A3DF4"/>
    <w:rsid w:val="007C03D1"/>
    <w:rsid w:val="007C06F1"/>
    <w:rsid w:val="007C5F25"/>
    <w:rsid w:val="007E14D1"/>
    <w:rsid w:val="00807E9E"/>
    <w:rsid w:val="00811444"/>
    <w:rsid w:val="0081615A"/>
    <w:rsid w:val="008300CD"/>
    <w:rsid w:val="00831C4F"/>
    <w:rsid w:val="00835DAA"/>
    <w:rsid w:val="0084596D"/>
    <w:rsid w:val="008619BC"/>
    <w:rsid w:val="0086637B"/>
    <w:rsid w:val="0087125C"/>
    <w:rsid w:val="0087599E"/>
    <w:rsid w:val="0088552D"/>
    <w:rsid w:val="00885D5E"/>
    <w:rsid w:val="00892100"/>
    <w:rsid w:val="00892122"/>
    <w:rsid w:val="00893785"/>
    <w:rsid w:val="008A6CD0"/>
    <w:rsid w:val="008A7701"/>
    <w:rsid w:val="008B106F"/>
    <w:rsid w:val="008B1E98"/>
    <w:rsid w:val="008D0371"/>
    <w:rsid w:val="008D0B2A"/>
    <w:rsid w:val="008E50C1"/>
    <w:rsid w:val="008F4CF2"/>
    <w:rsid w:val="00903CFC"/>
    <w:rsid w:val="00904F99"/>
    <w:rsid w:val="009063A6"/>
    <w:rsid w:val="00911061"/>
    <w:rsid w:val="00912D26"/>
    <w:rsid w:val="0091550E"/>
    <w:rsid w:val="0093064F"/>
    <w:rsid w:val="00931BD3"/>
    <w:rsid w:val="00932939"/>
    <w:rsid w:val="0093699B"/>
    <w:rsid w:val="00946083"/>
    <w:rsid w:val="00950ED3"/>
    <w:rsid w:val="00957864"/>
    <w:rsid w:val="0096500E"/>
    <w:rsid w:val="0097079F"/>
    <w:rsid w:val="00983004"/>
    <w:rsid w:val="00986680"/>
    <w:rsid w:val="0098781A"/>
    <w:rsid w:val="009A4D05"/>
    <w:rsid w:val="009A75FF"/>
    <w:rsid w:val="009B3BBA"/>
    <w:rsid w:val="009C22DE"/>
    <w:rsid w:val="009D6602"/>
    <w:rsid w:val="009E42DE"/>
    <w:rsid w:val="00A10E10"/>
    <w:rsid w:val="00A13CFD"/>
    <w:rsid w:val="00A323B3"/>
    <w:rsid w:val="00A32F4D"/>
    <w:rsid w:val="00A40F70"/>
    <w:rsid w:val="00A51905"/>
    <w:rsid w:val="00A55C4E"/>
    <w:rsid w:val="00A6289D"/>
    <w:rsid w:val="00A63E44"/>
    <w:rsid w:val="00A63EB2"/>
    <w:rsid w:val="00A706C6"/>
    <w:rsid w:val="00A7362D"/>
    <w:rsid w:val="00A75CC5"/>
    <w:rsid w:val="00A87B9A"/>
    <w:rsid w:val="00A93331"/>
    <w:rsid w:val="00A9672E"/>
    <w:rsid w:val="00A9765F"/>
    <w:rsid w:val="00AA0994"/>
    <w:rsid w:val="00AA6217"/>
    <w:rsid w:val="00AA6A33"/>
    <w:rsid w:val="00AB4159"/>
    <w:rsid w:val="00AD22F0"/>
    <w:rsid w:val="00AD25E1"/>
    <w:rsid w:val="00AD389F"/>
    <w:rsid w:val="00AE51AD"/>
    <w:rsid w:val="00AF0F3A"/>
    <w:rsid w:val="00AF5DCF"/>
    <w:rsid w:val="00B034FD"/>
    <w:rsid w:val="00B05B84"/>
    <w:rsid w:val="00B05E3A"/>
    <w:rsid w:val="00B0765E"/>
    <w:rsid w:val="00B07C88"/>
    <w:rsid w:val="00B40A71"/>
    <w:rsid w:val="00B52006"/>
    <w:rsid w:val="00B56EE3"/>
    <w:rsid w:val="00B60327"/>
    <w:rsid w:val="00B624C2"/>
    <w:rsid w:val="00B75BC8"/>
    <w:rsid w:val="00B808F7"/>
    <w:rsid w:val="00B81C76"/>
    <w:rsid w:val="00B86B61"/>
    <w:rsid w:val="00B955F5"/>
    <w:rsid w:val="00BA06E8"/>
    <w:rsid w:val="00BA1070"/>
    <w:rsid w:val="00BB276B"/>
    <w:rsid w:val="00BB6728"/>
    <w:rsid w:val="00BB7F69"/>
    <w:rsid w:val="00BC6A5E"/>
    <w:rsid w:val="00BE0AB5"/>
    <w:rsid w:val="00BE7778"/>
    <w:rsid w:val="00BF05A4"/>
    <w:rsid w:val="00BF0E62"/>
    <w:rsid w:val="00C00024"/>
    <w:rsid w:val="00C12851"/>
    <w:rsid w:val="00C13F36"/>
    <w:rsid w:val="00C14F97"/>
    <w:rsid w:val="00C216A3"/>
    <w:rsid w:val="00C264E6"/>
    <w:rsid w:val="00C4280F"/>
    <w:rsid w:val="00C45F2D"/>
    <w:rsid w:val="00C574D3"/>
    <w:rsid w:val="00C57AFD"/>
    <w:rsid w:val="00C620E1"/>
    <w:rsid w:val="00C67EF4"/>
    <w:rsid w:val="00C704FC"/>
    <w:rsid w:val="00C705E9"/>
    <w:rsid w:val="00CA37AA"/>
    <w:rsid w:val="00CA3B81"/>
    <w:rsid w:val="00CB6762"/>
    <w:rsid w:val="00CC17F9"/>
    <w:rsid w:val="00CC3CD1"/>
    <w:rsid w:val="00CD393F"/>
    <w:rsid w:val="00CD5997"/>
    <w:rsid w:val="00CD7985"/>
    <w:rsid w:val="00D01503"/>
    <w:rsid w:val="00D018C6"/>
    <w:rsid w:val="00D1375F"/>
    <w:rsid w:val="00D23E87"/>
    <w:rsid w:val="00D25A33"/>
    <w:rsid w:val="00D309DF"/>
    <w:rsid w:val="00D31A0F"/>
    <w:rsid w:val="00D34CE5"/>
    <w:rsid w:val="00D40AD4"/>
    <w:rsid w:val="00D500A7"/>
    <w:rsid w:val="00D56630"/>
    <w:rsid w:val="00D92176"/>
    <w:rsid w:val="00D928D9"/>
    <w:rsid w:val="00DA0B0E"/>
    <w:rsid w:val="00DB4EC6"/>
    <w:rsid w:val="00DC055B"/>
    <w:rsid w:val="00DC0D65"/>
    <w:rsid w:val="00DC603D"/>
    <w:rsid w:val="00DD06A5"/>
    <w:rsid w:val="00DD171E"/>
    <w:rsid w:val="00DD21B2"/>
    <w:rsid w:val="00DD26B1"/>
    <w:rsid w:val="00DE6A66"/>
    <w:rsid w:val="00DF061F"/>
    <w:rsid w:val="00DF3D0C"/>
    <w:rsid w:val="00DF4CCA"/>
    <w:rsid w:val="00DF7C33"/>
    <w:rsid w:val="00DF7F53"/>
    <w:rsid w:val="00E123C0"/>
    <w:rsid w:val="00E25B72"/>
    <w:rsid w:val="00E35667"/>
    <w:rsid w:val="00E36EE4"/>
    <w:rsid w:val="00E41645"/>
    <w:rsid w:val="00E569E0"/>
    <w:rsid w:val="00E7389F"/>
    <w:rsid w:val="00E73D3F"/>
    <w:rsid w:val="00E76AFD"/>
    <w:rsid w:val="00E80B91"/>
    <w:rsid w:val="00E83A4E"/>
    <w:rsid w:val="00E8794C"/>
    <w:rsid w:val="00E945B5"/>
    <w:rsid w:val="00EA5D46"/>
    <w:rsid w:val="00EB2F68"/>
    <w:rsid w:val="00ED47FC"/>
    <w:rsid w:val="00EE2D04"/>
    <w:rsid w:val="00EE5665"/>
    <w:rsid w:val="00EF08E6"/>
    <w:rsid w:val="00EF5E67"/>
    <w:rsid w:val="00F00688"/>
    <w:rsid w:val="00F05D72"/>
    <w:rsid w:val="00F125DC"/>
    <w:rsid w:val="00F13810"/>
    <w:rsid w:val="00F20FE9"/>
    <w:rsid w:val="00F24A91"/>
    <w:rsid w:val="00F271DB"/>
    <w:rsid w:val="00F27640"/>
    <w:rsid w:val="00F27BAE"/>
    <w:rsid w:val="00F30C43"/>
    <w:rsid w:val="00F32A7F"/>
    <w:rsid w:val="00F415BE"/>
    <w:rsid w:val="00F43FBD"/>
    <w:rsid w:val="00F51AD9"/>
    <w:rsid w:val="00F52455"/>
    <w:rsid w:val="00F76606"/>
    <w:rsid w:val="00F8518C"/>
    <w:rsid w:val="00F87A38"/>
    <w:rsid w:val="00F94254"/>
    <w:rsid w:val="00FA2740"/>
    <w:rsid w:val="00FC166E"/>
    <w:rsid w:val="00FD0667"/>
    <w:rsid w:val="00FD0D7E"/>
    <w:rsid w:val="00FE78B8"/>
    <w:rsid w:val="00FF18A8"/>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BDF8"/>
  <w15:chartTrackingRefBased/>
  <w15:docId w15:val="{469DF0FF-5F01-4F3D-844E-A26363B2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B54"/>
    <w:pPr>
      <w:spacing w:after="0" w:line="240" w:lineRule="auto"/>
      <w:ind w:firstLine="432"/>
    </w:pPr>
  </w:style>
  <w:style w:type="paragraph" w:styleId="Heading1">
    <w:name w:val="heading 1"/>
    <w:basedOn w:val="Normal"/>
    <w:next w:val="Normal"/>
    <w:link w:val="Heading1Char"/>
    <w:autoRedefine/>
    <w:uiPriority w:val="5"/>
    <w:qFormat/>
    <w:rsid w:val="005C5150"/>
    <w:pPr>
      <w:keepNext/>
      <w:keepLines/>
      <w:spacing w:before="320" w:after="120"/>
      <w:ind w:firstLine="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5"/>
    <w:unhideWhenUsed/>
    <w:qFormat/>
    <w:rsid w:val="00312F6E"/>
    <w:pPr>
      <w:keepNext/>
      <w:keepLines/>
      <w:spacing w:before="200"/>
      <w:ind w:firstLine="0"/>
      <w:outlineLvl w:val="1"/>
    </w:pPr>
    <w:rPr>
      <w:rFonts w:asciiTheme="majorHAnsi" w:eastAsiaTheme="majorEastAsia" w:hAnsiTheme="majorHAnsi" w:cstheme="majorBid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ind w:left="864"/>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semiHidden/>
    <w:unhideWhenUsed/>
    <w:qFormat/>
    <w:rsid w:val="005C5150"/>
    <w:pPr>
      <w:keepNext/>
      <w:keepLines/>
      <w:spacing w:before="200"/>
      <w:ind w:left="288"/>
      <w:outlineLvl w:val="3"/>
    </w:pPr>
    <w:rPr>
      <w:rFonts w:asciiTheme="majorHAnsi" w:eastAsiaTheme="majorEastAsia" w:hAnsiTheme="majorHAnsi"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Normal"/>
    <w:autoRedefine/>
    <w:uiPriority w:val="7"/>
    <w:qFormat/>
    <w:rsid w:val="005C5150"/>
    <w:pPr>
      <w:keepNext/>
      <w:spacing w:before="240"/>
      <w:jc w:val="center"/>
    </w:pPr>
    <w:rPr>
      <w:noProof/>
    </w:rPr>
  </w:style>
  <w:style w:type="character" w:customStyle="1" w:styleId="Heading1Char">
    <w:name w:val="Heading 1 Char"/>
    <w:basedOn w:val="DefaultParagraphFont"/>
    <w:link w:val="Heading1"/>
    <w:uiPriority w:val="5"/>
    <w:rsid w:val="005C5150"/>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5"/>
    <w:rsid w:val="00312F6E"/>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C51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C5150"/>
    <w:rPr>
      <w:rFonts w:asciiTheme="majorHAnsi" w:eastAsiaTheme="majorEastAsia" w:hAnsiTheme="majorHAnsi" w:cstheme="majorBidi"/>
      <w:b/>
      <w:bCs/>
      <w:iCs/>
    </w:rPr>
  </w:style>
  <w:style w:type="paragraph" w:styleId="Caption">
    <w:name w:val="caption"/>
    <w:basedOn w:val="Normal"/>
    <w:next w:val="Normal"/>
    <w:autoRedefine/>
    <w:uiPriority w:val="35"/>
    <w:unhideWhenUsed/>
    <w:qFormat/>
    <w:rsid w:val="00D018C6"/>
    <w:pPr>
      <w:keepNext/>
      <w:ind w:firstLine="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C5150"/>
    <w:rPr>
      <w:rFonts w:asciiTheme="majorHAnsi" w:eastAsiaTheme="majorEastAsia" w:hAnsiTheme="majorHAnsi" w:cstheme="majorBidi"/>
      <w:b/>
      <w:bCs/>
      <w:kern w:val="28"/>
      <w:sz w:val="32"/>
      <w:szCs w:val="32"/>
    </w:rPr>
  </w:style>
  <w:style w:type="paragraph" w:styleId="NoSpacing">
    <w:name w:val="No Spacing"/>
    <w:uiPriority w:val="1"/>
    <w:qFormat/>
    <w:rsid w:val="005C5150"/>
    <w:pPr>
      <w:spacing w:after="0" w:line="240" w:lineRule="auto"/>
    </w:pPr>
  </w:style>
  <w:style w:type="paragraph" w:styleId="ListParagraph">
    <w:name w:val="List Paragraph"/>
    <w:basedOn w:val="Normal"/>
    <w:uiPriority w:val="34"/>
    <w:qFormat/>
    <w:rsid w:val="005C5150"/>
    <w:pPr>
      <w:ind w:left="720"/>
      <w:contextualSpacing/>
    </w:pPr>
  </w:style>
  <w:style w:type="paragraph" w:styleId="FootnoteText">
    <w:name w:val="footnote text"/>
    <w:basedOn w:val="Normal"/>
    <w:link w:val="FootnoteTextChar"/>
    <w:uiPriority w:val="99"/>
    <w:semiHidden/>
    <w:unhideWhenUsed/>
    <w:rsid w:val="007C03D1"/>
    <w:rPr>
      <w:sz w:val="20"/>
      <w:szCs w:val="20"/>
    </w:rPr>
  </w:style>
  <w:style w:type="character" w:customStyle="1" w:styleId="FootnoteTextChar">
    <w:name w:val="Footnote Text Char"/>
    <w:basedOn w:val="DefaultParagraphFont"/>
    <w:link w:val="FootnoteText"/>
    <w:uiPriority w:val="99"/>
    <w:semiHidden/>
    <w:rsid w:val="007C03D1"/>
    <w:rPr>
      <w:sz w:val="20"/>
      <w:szCs w:val="20"/>
    </w:rPr>
  </w:style>
  <w:style w:type="character" w:styleId="FootnoteReference">
    <w:name w:val="footnote reference"/>
    <w:basedOn w:val="DefaultParagraphFont"/>
    <w:uiPriority w:val="99"/>
    <w:semiHidden/>
    <w:unhideWhenUsed/>
    <w:rsid w:val="007C03D1"/>
    <w:rPr>
      <w:vertAlign w:val="superscript"/>
    </w:rPr>
  </w:style>
  <w:style w:type="table" w:styleId="TableGrid">
    <w:name w:val="Table Grid"/>
    <w:basedOn w:val="TableNormal"/>
    <w:uiPriority w:val="39"/>
    <w:rsid w:val="00906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6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9E0"/>
    <w:rPr>
      <w:rFonts w:ascii="Segoe UI" w:hAnsi="Segoe UI" w:cs="Segoe UI"/>
      <w:sz w:val="18"/>
      <w:szCs w:val="18"/>
    </w:rPr>
  </w:style>
  <w:style w:type="character" w:styleId="Hyperlink">
    <w:name w:val="Hyperlink"/>
    <w:basedOn w:val="DefaultParagraphFont"/>
    <w:uiPriority w:val="99"/>
    <w:unhideWhenUsed/>
    <w:rsid w:val="00634590"/>
    <w:rPr>
      <w:color w:val="0563C1" w:themeColor="hyperlink"/>
      <w:u w:val="single"/>
    </w:rPr>
  </w:style>
  <w:style w:type="paragraph" w:styleId="Bibliography">
    <w:name w:val="Bibliography"/>
    <w:basedOn w:val="Normal"/>
    <w:next w:val="Normal"/>
    <w:uiPriority w:val="37"/>
    <w:unhideWhenUsed/>
    <w:rsid w:val="003117B9"/>
    <w:pPr>
      <w:ind w:firstLine="0"/>
    </w:pPr>
  </w:style>
  <w:style w:type="character" w:styleId="CommentReference">
    <w:name w:val="annotation reference"/>
    <w:basedOn w:val="DefaultParagraphFont"/>
    <w:uiPriority w:val="99"/>
    <w:semiHidden/>
    <w:unhideWhenUsed/>
    <w:rsid w:val="005215D7"/>
    <w:rPr>
      <w:sz w:val="16"/>
      <w:szCs w:val="16"/>
    </w:rPr>
  </w:style>
  <w:style w:type="paragraph" w:styleId="CommentText">
    <w:name w:val="annotation text"/>
    <w:basedOn w:val="Normal"/>
    <w:link w:val="CommentTextChar"/>
    <w:uiPriority w:val="99"/>
    <w:semiHidden/>
    <w:unhideWhenUsed/>
    <w:rsid w:val="005215D7"/>
    <w:rPr>
      <w:sz w:val="20"/>
      <w:szCs w:val="20"/>
    </w:rPr>
  </w:style>
  <w:style w:type="character" w:customStyle="1" w:styleId="CommentTextChar">
    <w:name w:val="Comment Text Char"/>
    <w:basedOn w:val="DefaultParagraphFont"/>
    <w:link w:val="CommentText"/>
    <w:uiPriority w:val="99"/>
    <w:semiHidden/>
    <w:rsid w:val="005215D7"/>
    <w:rPr>
      <w:sz w:val="20"/>
      <w:szCs w:val="20"/>
    </w:rPr>
  </w:style>
  <w:style w:type="paragraph" w:styleId="CommentSubject">
    <w:name w:val="annotation subject"/>
    <w:basedOn w:val="CommentText"/>
    <w:next w:val="CommentText"/>
    <w:link w:val="CommentSubjectChar"/>
    <w:uiPriority w:val="99"/>
    <w:semiHidden/>
    <w:unhideWhenUsed/>
    <w:rsid w:val="005215D7"/>
    <w:rPr>
      <w:b/>
      <w:bCs/>
    </w:rPr>
  </w:style>
  <w:style w:type="character" w:customStyle="1" w:styleId="CommentSubjectChar">
    <w:name w:val="Comment Subject Char"/>
    <w:basedOn w:val="CommentTextChar"/>
    <w:link w:val="CommentSubject"/>
    <w:uiPriority w:val="99"/>
    <w:semiHidden/>
    <w:rsid w:val="005215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8348A-1E61-43C7-A1D9-F3D1B206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9</Pages>
  <Words>8620</Words>
  <Characters>49139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Ferriss</cp:lastModifiedBy>
  <cp:revision>37</cp:revision>
  <cp:lastPrinted>2017-03-25T02:33:00Z</cp:lastPrinted>
  <dcterms:created xsi:type="dcterms:W3CDTF">2017-03-30T22:54:00Z</dcterms:created>
  <dcterms:modified xsi:type="dcterms:W3CDTF">2017-04-25T16:30:00Z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id="V4uSixRb"/&gt;&lt;style id="http://www.zotero.org/styles/american-anthropological-association" hasBibliography="1" bibliographyStyleHasBeenSet="1"/&gt;&lt;prefs&gt;&lt;pref name="fieldType" value="Field"/&gt;&lt;pref</vt:lpwstr>
  </property>
  <property fmtid="{D5CDD505-2E9C-101B-9397-08002B2CF9AE}" pid="3" name="ZOTERO_PREF_2">
    <vt:lpwstr> name="storeReferences" value="true"/&gt;&lt;pref name="automaticJournalAbbreviations" value="true"/&gt;&lt;pref name="noteType" value=""/&gt;&lt;/prefs&gt;&lt;/data&gt;</vt:lpwstr>
  </property>
</Properties>
</file>